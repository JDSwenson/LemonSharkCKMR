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85F5" w14:textId="77777777" w:rsidR="0066778D" w:rsidRDefault="0066778D"/>
    <w:sectPr w:rsidR="0066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D"/>
    <w:rsid w:val="0066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4E83"/>
  <w15:chartTrackingRefBased/>
  <w15:docId w15:val="{8EFCF25F-5872-4CC3-958E-EDC04C54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Sw.</dc:creator>
  <cp:keywords/>
  <dc:description/>
  <cp:lastModifiedBy>John Sw.</cp:lastModifiedBy>
  <cp:revision>1</cp:revision>
  <dcterms:created xsi:type="dcterms:W3CDTF">2021-11-08T19:53:00Z</dcterms:created>
  <dcterms:modified xsi:type="dcterms:W3CDTF">2021-11-08T19:54:00Z</dcterms:modified>
</cp:coreProperties>
</file>