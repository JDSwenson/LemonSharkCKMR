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F2C7" w14:textId="4FF6DCE8" w:rsidR="00D35FC2" w:rsidRPr="00F61B63" w:rsidRDefault="00D35FC2" w:rsidP="00B30AB2">
      <w:pPr>
        <w:pStyle w:val="Heading1"/>
      </w:pPr>
      <w:r w:rsidRPr="00F61B63">
        <w:t>CKMR model equations</w:t>
      </w:r>
    </w:p>
    <w:p w14:paraId="4C85A0E6" w14:textId="7FEC5034" w:rsidR="008D7C8C" w:rsidRPr="00B705F0" w:rsidRDefault="00F61B63" w:rsidP="008D7C8C">
      <w:pPr>
        <w:rPr>
          <w:rFonts w:ascii="Garamond" w:hAnsi="Garamond"/>
          <w:b/>
          <w:bCs/>
        </w:rPr>
      </w:pPr>
      <w:r w:rsidRPr="00B705F0">
        <w:rPr>
          <w:rFonts w:ascii="Garamond" w:hAnsi="Garamond"/>
          <w:b/>
          <w:bCs/>
        </w:rPr>
        <w:t>Maternal half-sibling</w:t>
      </w:r>
    </w:p>
    <w:p w14:paraId="7A97550F" w14:textId="2947E082" w:rsidR="00911F04" w:rsidRPr="00F61B63" w:rsidRDefault="005B1387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HS a, b</m:t>
              </m:r>
            </m:sub>
          </m:sSub>
          <m:r>
            <w:rPr>
              <w:rFonts w:ascii="Cambria Math" w:hAnsi="Cambria Math"/>
            </w:rPr>
            <m:t xml:space="preserve"> ~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rSpRule m:val="4"/>
                  <m:rSp m:val="8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Bγ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a, 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 </m:t>
                    </m:r>
                  </m:e>
                  <m:e>
                    <w:commentRangeStart w:id="0"/>
                    <w:commentRangeStart w:id="1"/>
                    <m:r>
                      <w:rPr>
                        <w:rFonts w:ascii="Cambria Math" w:hAnsi="Cambria Math"/>
                      </w:rPr>
                      <m:t xml:space="preserve">δ </m:t>
                    </m:r>
                    <m:r>
                      <w:ins w:id="2" w:author="John Sw." w:date="2022-04-28T10:49:00Z"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even</m:t>
                      </w:ins>
                    </m:r>
                    <w:commentRangeEnd w:id="1"/>
                    <m:r>
                      <w:ins w:id="3" w:author="John Sw." w:date="2022-04-28T10:50:00Z"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"/>
                      </w:ins>
                    </m:r>
                    <m:r>
                      <w:del w:id="4" w:author="John Sw." w:date="2022-04-28T10:49:00Z">
                        <w:rPr>
                          <w:rFonts w:ascii="Cambria Math" w:hAnsi="Cambria Math"/>
                        </w:rPr>
                        <m:t>| 2</m:t>
                      </w:del>
                    </m:r>
                    <w:commentRangeEnd w:id="0"/>
                    <m:r>
                      <m:rPr>
                        <m:sty m:val="p"/>
                      </m:rPr>
                      <w:rPr>
                        <w:rStyle w:val="CommentReference"/>
                      </w:rPr>
                      <w:commentReference w:id="0"/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Binomial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 (1- ψ)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8"/>
                                    <w:szCs w:val="28"/>
                                  </w:rPr>
                                  <m:t>Bγ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b-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8"/>
                                        <w:szCs w:val="28"/>
                                      </w:rPr>
                                      <m:t>γ</m:t>
                                    </m:r>
                                  </m:e>
                                </m:d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a, 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 xml:space="preserve">δ </m:t>
                    </m:r>
                    <m:r>
                      <w:ins w:id="5" w:author="John Sw." w:date="2022-04-28T10:49:00Z">
                        <m:rPr>
                          <m:sty m:val="p"/>
                        </m:rPr>
                        <w:rPr>
                          <w:rFonts w:ascii="Cambria Math" w:hAnsi="Cambria Math"/>
                          <w:rPrChange w:id="6" w:author="John Sw." w:date="2022-04-28T10:49:00Z">
                            <w:rPr>
                              <w:rFonts w:ascii="Cambria Math" w:hAnsi="Cambria Math"/>
                            </w:rPr>
                          </w:rPrChange>
                        </w:rPr>
                        <m:t>odd</m:t>
                      </w:ins>
                    </m:r>
                    <m:r>
                      <w:del w:id="7" w:author="John Sw." w:date="2022-04-28T10:49:00Z">
                        <w:rPr>
                          <w:rFonts w:ascii="Cambria Math" w:hAnsi="Cambria Math"/>
                        </w:rPr>
                        <m:t>∤2</m:t>
                      </w:del>
                    </m:r>
                  </m:e>
                </m:mr>
              </m:m>
            </m:e>
          </m:d>
        </m:oMath>
      </m:oMathPara>
    </w:p>
    <w:p w14:paraId="47D84D32" w14:textId="42AEEC06" w:rsidR="001348B3" w:rsidRDefault="00B705F0" w:rsidP="00B705F0">
      <w:pPr>
        <w:rPr>
          <w:rFonts w:ascii="Garamond" w:eastAsiaTheme="minorEastAsia" w:hAnsi="Garamond"/>
          <w:b/>
          <w:bCs/>
        </w:rPr>
      </w:pPr>
      <w:r>
        <w:rPr>
          <w:rFonts w:ascii="Garamond" w:eastAsiaTheme="minorEastAsia" w:hAnsi="Garamond"/>
        </w:rPr>
        <w:br/>
      </w:r>
      <w:r>
        <w:rPr>
          <w:rFonts w:ascii="Garamond" w:eastAsiaTheme="minorEastAsia" w:hAnsi="Garamond"/>
          <w:b/>
          <w:bCs/>
        </w:rPr>
        <w:t>Mother-offspring</w:t>
      </w:r>
    </w:p>
    <w:p w14:paraId="33E09F98" w14:textId="25BCCA66" w:rsidR="00D72419" w:rsidRPr="00F61B63" w:rsidRDefault="005B1387" w:rsidP="00D72419">
      <w:pPr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MO </m:t>
              </m:r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δ</m:t>
              </m:r>
            </m:sub>
          </m:sSub>
          <m:r>
            <w:rPr>
              <w:rFonts w:ascii="Cambria Math" w:hAnsi="Cambria Math"/>
            </w:rPr>
            <m:t xml:space="preserve"> ~ Binomial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Bγ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8"/>
                                  <w:szCs w:val="28"/>
                                </w:rPr>
                                <m:t>γ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</m:t>
                          </m:r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γ</m:t>
                          </m:r>
                        </m:e>
                      </m:d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a, b</m:t>
                  </m:r>
                </m:sub>
              </m:sSub>
            </m:e>
          </m:d>
        </m:oMath>
      </m:oMathPara>
    </w:p>
    <w:p w14:paraId="022BF118" w14:textId="7B2CE0AD" w:rsidR="00F075D0" w:rsidRDefault="00F075D0" w:rsidP="00C179F1">
      <w:pPr>
        <w:rPr>
          <w:rFonts w:ascii="Garamond" w:eastAsiaTheme="minorEastAsia" w:hAnsi="Garamond"/>
        </w:rPr>
      </w:pPr>
    </w:p>
    <w:p w14:paraId="03B44496" w14:textId="15B43CC5" w:rsidR="00F075D0" w:rsidRDefault="00F075D0" w:rsidP="00F075D0">
      <w:pPr>
        <w:ind w:left="720" w:firstLine="720"/>
        <w:rPr>
          <w:rFonts w:ascii="Garamond" w:eastAsiaTheme="minorEastAsia" w:hAnsi="Garamond"/>
        </w:rPr>
      </w:pPr>
      <m:oMathPara>
        <m:oMath>
          <m:r>
            <w:rPr>
              <w:rFonts w:ascii="Cambria Math" w:hAnsi="Cambria Math"/>
            </w:rPr>
            <m:t>ϕ ~ 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</m:oMath>
      </m:oMathPara>
    </w:p>
    <w:p w14:paraId="0FEB328F" w14:textId="4DDCE3C9" w:rsidR="00C179F1" w:rsidRPr="00F61B63" w:rsidRDefault="005B1387" w:rsidP="00C179F1">
      <w:pPr>
        <w:ind w:left="720"/>
        <w:rPr>
          <w:rFonts w:ascii="Garamond" w:eastAsiaTheme="minorEastAsia" w:hAnsi="Garamond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 xml:space="preserve"> ~ Normal(μ, σ)</m:t>
          </m:r>
        </m:oMath>
      </m:oMathPara>
    </w:p>
    <w:p w14:paraId="4CFF426F" w14:textId="77777777" w:rsidR="00C179F1" w:rsidRPr="00F61B63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μ ~ Uniform(1, 10000)</m:t>
          </m:r>
        </m:oMath>
      </m:oMathPara>
    </w:p>
    <w:p w14:paraId="77A475C9" w14:textId="69D9135D" w:rsidR="00C179F1" w:rsidRPr="00BA2FA5" w:rsidRDefault="00C179F1" w:rsidP="00C179F1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>σ ~ Uniform(1, 10000)</m:t>
          </m:r>
        </m:oMath>
      </m:oMathPara>
    </w:p>
    <w:p w14:paraId="7BE17CA0" w14:textId="61F7486D" w:rsidR="00BA2FA5" w:rsidRPr="00F075D0" w:rsidRDefault="00BA2FA5" w:rsidP="00BA2FA5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m:t>λ</m:t>
          </m:r>
          <m:r>
            <m:rPr>
              <m:sty m:val="b"/>
            </m:rPr>
            <w:rPr>
              <w:rFonts w:ascii="Cambria Math" w:eastAsiaTheme="minorEastAsia" w:hAnsi="Cambria Math" w:cstheme="minorHAnsi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~ Normal(1, </m:t>
          </m:r>
          <w:commentRangeStart w:id="8"/>
          <m:r>
            <w:rPr>
              <w:rFonts w:ascii="Cambria Math" w:eastAsiaTheme="minorEastAsia" w:hAnsi="Cambria Math"/>
            </w:rPr>
            <m:t>0.023</m:t>
          </m:r>
          <w:commentRangeEnd w:id="8"/>
          <m:r>
            <m:rPr>
              <m:sty m:val="p"/>
            </m:rPr>
            <w:rPr>
              <w:rStyle w:val="CommentReference"/>
            </w:rPr>
            <w:commentReference w:id="8"/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14:paraId="7FA796D6" w14:textId="49613C70" w:rsidR="00F075D0" w:rsidRPr="00BA2FA5" w:rsidRDefault="00F075D0" w:rsidP="00F075D0">
      <w:pPr>
        <w:ind w:left="720"/>
        <w:rPr>
          <w:rFonts w:ascii="Garamond" w:eastAsiaTheme="minorEastAsia" w:hAnsi="Garamond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ψ</m:t>
          </m:r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~ Uniform(0, 1)</m:t>
          </m:r>
        </m:oMath>
      </m:oMathPara>
    </w:p>
    <w:p w14:paraId="3F127C5D" w14:textId="408AF8A4" w:rsidR="00F075D0" w:rsidRPr="00BA2FA5" w:rsidRDefault="00F075D0" w:rsidP="00F075D0">
      <w:pPr>
        <w:ind w:left="720"/>
        <w:rPr>
          <w:rFonts w:ascii="Garamond" w:eastAsiaTheme="minorEastAsia" w:hAnsi="Garamond"/>
        </w:rPr>
      </w:pPr>
      <m:oMathPara>
        <m:oMath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ζ</m:t>
          </m:r>
          <m:r>
            <m:rPr>
              <m:sty m:val="b"/>
            </m:rPr>
            <w:rPr>
              <w:rFonts w:ascii="Cambria Math" w:eastAsiaTheme="minorEastAsia" w:hAnsi="Garamond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~ Uniform(0, 1)</m:t>
          </m:r>
        </m:oMath>
      </m:oMathPara>
    </w:p>
    <w:p w14:paraId="66A2691E" w14:textId="77777777" w:rsidR="00F075D0" w:rsidRPr="00F075D0" w:rsidRDefault="00F075D0" w:rsidP="00BA2FA5">
      <w:pPr>
        <w:ind w:left="720"/>
        <w:rPr>
          <w:rFonts w:ascii="Garamond" w:eastAsiaTheme="minorEastAsia" w:hAnsi="Garamond"/>
        </w:rPr>
      </w:pPr>
    </w:p>
    <w:p w14:paraId="5CDCFDB4" w14:textId="77777777" w:rsidR="00F075D0" w:rsidRPr="00F61B63" w:rsidRDefault="00F075D0" w:rsidP="00BA2FA5">
      <w:pPr>
        <w:ind w:left="720"/>
        <w:rPr>
          <w:rFonts w:ascii="Garamond" w:eastAsiaTheme="minorEastAsia" w:hAnsi="Garamond"/>
        </w:rPr>
      </w:pPr>
    </w:p>
    <w:p w14:paraId="47C8C2AF" w14:textId="77777777" w:rsidR="00BA2FA5" w:rsidRPr="00F61B63" w:rsidRDefault="00BA2FA5" w:rsidP="00C179F1">
      <w:pPr>
        <w:ind w:left="720"/>
        <w:rPr>
          <w:rFonts w:ascii="Garamond" w:eastAsiaTheme="minorEastAsia" w:hAnsi="Garamond"/>
        </w:rPr>
      </w:pPr>
    </w:p>
    <w:p w14:paraId="05664D88" w14:textId="77777777" w:rsidR="00C179F1" w:rsidRPr="00F61B63" w:rsidRDefault="00C179F1" w:rsidP="00110B54">
      <w:pPr>
        <w:ind w:left="720"/>
        <w:rPr>
          <w:rFonts w:ascii="Garamond" w:eastAsiaTheme="minorEastAsia" w:hAnsi="Garamond"/>
        </w:rPr>
      </w:pPr>
    </w:p>
    <w:p w14:paraId="7F8E7A81" w14:textId="77777777" w:rsidR="001348B3" w:rsidRPr="00F61B63" w:rsidRDefault="001348B3" w:rsidP="001348B3">
      <w:pPr>
        <w:pStyle w:val="Heading1"/>
      </w:pPr>
      <w:r w:rsidRPr="00F61B63">
        <w:t>Where,</w:t>
      </w:r>
    </w:p>
    <w:p w14:paraId="76AD0B1A" w14:textId="3D10EB91" w:rsidR="004D090C" w:rsidRPr="00242960" w:rsidRDefault="004D090C" w:rsidP="004D090C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t>Y</w:t>
      </w:r>
      <w:r w:rsidR="00F61B63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HS a,b</w:t>
      </w:r>
      <w:r w:rsidRPr="00F61B63">
        <w:rPr>
          <w:rFonts w:ascii="Garamond" w:eastAsiaTheme="minorEastAsia" w:hAnsi="Garamond"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number of observed </w:t>
      </w:r>
      <w:r w:rsidR="00F61B63" w:rsidRPr="00242960">
        <w:rPr>
          <w:rFonts w:ascii="Garamond" w:eastAsiaTheme="minorEastAsia" w:hAnsi="Garamond"/>
          <w:sz w:val="24"/>
          <w:szCs w:val="24"/>
        </w:rPr>
        <w:t>half-sibling matches between cohorts born in year a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(older)</w:t>
      </w:r>
      <w:r w:rsidR="00F61B63" w:rsidRPr="00242960">
        <w:rPr>
          <w:rFonts w:ascii="Garamond" w:eastAsiaTheme="minorEastAsia" w:hAnsi="Garamond"/>
          <w:sz w:val="24"/>
          <w:szCs w:val="24"/>
        </w:rPr>
        <w:t xml:space="preserve"> and year b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(younger)</w:t>
      </w:r>
      <w:r w:rsidR="00F61B63" w:rsidRPr="00242960">
        <w:rPr>
          <w:rFonts w:ascii="Garamond" w:eastAsiaTheme="minorEastAsia" w:hAnsi="Garamond"/>
          <w:sz w:val="24"/>
          <w:szCs w:val="24"/>
        </w:rPr>
        <w:t>.</w:t>
      </w:r>
    </w:p>
    <w:p w14:paraId="4E9D9660" w14:textId="6C3E6FB0" w:rsidR="00D72419" w:rsidRDefault="00CA06DA" w:rsidP="004D090C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>δ</w:t>
      </w:r>
      <w:r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</w:t>
      </w:r>
      <w:r w:rsidR="00D72419" w:rsidRPr="00242960">
        <w:rPr>
          <w:rFonts w:ascii="Garamond" w:eastAsiaTheme="minorEastAsia" w:hAnsi="Garamond" w:cstheme="minorHAnsi"/>
          <w:sz w:val="24"/>
          <w:szCs w:val="24"/>
        </w:rPr>
        <w:t>potential mortality years</w:t>
      </w:r>
    </w:p>
    <w:p w14:paraId="24E87219" w14:textId="7EE4A436" w:rsidR="00F61B63" w:rsidRPr="00242960" w:rsidRDefault="00F61B63" w:rsidP="004D090C">
      <w:pPr>
        <w:spacing w:after="0" w:line="240" w:lineRule="auto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Times New Roman" w:eastAsiaTheme="minorEastAsia" w:hAnsi="Times New Roman" w:cs="Times New Roman"/>
          <w:b/>
          <w:bCs/>
          <w:sz w:val="28"/>
          <w:szCs w:val="28"/>
        </w:rPr>
        <w:t>ɸ</w:t>
      </w:r>
      <w:r w:rsidRPr="00242960">
        <w:rPr>
          <w:rFonts w:ascii="Times New Roman" w:eastAsiaTheme="minorEastAsia" w:hAnsi="Times New Roman" w:cs="Times New Roman"/>
          <w:b/>
          <w:bCs/>
          <w:sz w:val="28"/>
          <w:szCs w:val="28"/>
          <w:vertAlign w:val="superscript"/>
        </w:rPr>
        <w:t>(δ)</w:t>
      </w:r>
      <w:r w:rsidRPr="00F61B63"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</w:t>
      </w:r>
      <w:r w:rsidR="00CA06DA" w:rsidRPr="00242960">
        <w:rPr>
          <w:rFonts w:ascii="Garamond" w:eastAsiaTheme="minorEastAsia" w:hAnsi="Garamond" w:cstheme="minorHAnsi"/>
          <w:sz w:val="24"/>
          <w:szCs w:val="24"/>
        </w:rPr>
        <w:t xml:space="preserve">annual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survival </w:t>
      </w:r>
      <w:r w:rsidR="00CA06DA" w:rsidRPr="00242960">
        <w:rPr>
          <w:rFonts w:ascii="Garamond" w:eastAsiaTheme="minorEastAsia" w:hAnsi="Garamond" w:cstheme="minorHAnsi"/>
          <w:sz w:val="24"/>
          <w:szCs w:val="24"/>
        </w:rPr>
        <w:t>over year gap δ,</w:t>
      </w:r>
    </w:p>
    <w:p w14:paraId="187FA376" w14:textId="73AEB4B0" w:rsidR="00CA06DA" w:rsidRPr="00242960" w:rsidRDefault="00CA06DA" w:rsidP="001348B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 xml:space="preserve">γ </w:t>
      </w:r>
      <w:r w:rsidRPr="00242960">
        <w:rPr>
          <w:rFonts w:ascii="Garamond" w:eastAsiaTheme="minorEastAsia" w:hAnsi="Garamond" w:cstheme="minorHAnsi"/>
          <w:sz w:val="24"/>
          <w:szCs w:val="24"/>
        </w:rPr>
        <w:t>= year of estimation (arbitrary),</w:t>
      </w:r>
    </w:p>
    <w:p w14:paraId="17FE9A08" w14:textId="365D2E8D" w:rsidR="001348B3" w:rsidRDefault="001348B3" w:rsidP="001348B3">
      <w:pPr>
        <w:spacing w:after="0" w:line="240" w:lineRule="auto"/>
        <w:contextualSpacing/>
        <w:rPr>
          <w:rFonts w:ascii="Garamond" w:eastAsiaTheme="minorEastAsia" w:hAnsi="Garamond" w:cstheme="minorHAnsi"/>
          <w:i/>
          <w:iCs/>
          <w:sz w:val="28"/>
          <w:szCs w:val="28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t>N</w:t>
      </w:r>
      <w:r w:rsidR="004D090C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B</w:t>
      </w:r>
      <w:r w:rsidR="00BA2FA5" w:rsidRPr="00BA2FA5">
        <w:rPr>
          <w:rFonts w:ascii="Garamond" w:eastAsiaTheme="minorEastAsia" w:hAnsi="Garamond" w:cstheme="minorHAnsi"/>
          <w:i/>
          <w:iCs/>
          <w:sz w:val="24"/>
          <w:szCs w:val="24"/>
          <w:vertAlign w:val="subscript"/>
        </w:rPr>
        <w:t>γ</w:t>
      </w:r>
      <w:r w:rsidRPr="00242960">
        <w:rPr>
          <w:rFonts w:ascii="Garamond" w:eastAsiaTheme="minorEastAsia" w:hAnsi="Garamond"/>
          <w:b/>
          <w:bCs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</w:t>
      </w:r>
      <w:r w:rsidR="00BF1965" w:rsidRPr="00242960">
        <w:rPr>
          <w:rFonts w:ascii="Garamond" w:eastAsiaTheme="minorEastAsia" w:hAnsi="Garamond"/>
          <w:sz w:val="24"/>
          <w:szCs w:val="24"/>
        </w:rPr>
        <w:t>n</w:t>
      </w:r>
      <w:r w:rsidR="00F61B63" w:rsidRPr="00242960">
        <w:rPr>
          <w:rFonts w:ascii="Garamond" w:eastAsiaTheme="minorEastAsia" w:hAnsi="Garamond"/>
          <w:sz w:val="24"/>
          <w:szCs w:val="24"/>
        </w:rPr>
        <w:t>umber of breeders</w:t>
      </w:r>
      <w:r w:rsidR="00CA06DA" w:rsidRPr="00242960">
        <w:rPr>
          <w:rFonts w:ascii="Garamond" w:eastAsiaTheme="minorEastAsia" w:hAnsi="Garamond"/>
          <w:sz w:val="24"/>
          <w:szCs w:val="24"/>
        </w:rPr>
        <w:t xml:space="preserve"> in year </w:t>
      </w:r>
      <w:r w:rsidR="00CA06DA" w:rsidRPr="00242960">
        <w:rPr>
          <w:rFonts w:ascii="Garamond" w:eastAsiaTheme="minorEastAsia" w:hAnsi="Garamond" w:cstheme="minorHAnsi"/>
          <w:i/>
          <w:iCs/>
          <w:sz w:val="24"/>
          <w:szCs w:val="24"/>
        </w:rPr>
        <w:t>γ</w:t>
      </w:r>
    </w:p>
    <w:p w14:paraId="5EF4FC4E" w14:textId="770C5E9E" w:rsidR="00CA06DA" w:rsidRPr="00242960" w:rsidRDefault="00CA06DA" w:rsidP="001348B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 w:cstheme="minorHAnsi"/>
          <w:b/>
          <w:bCs/>
          <w:sz w:val="28"/>
          <w:szCs w:val="28"/>
        </w:rPr>
        <w:t>λ</w:t>
      </w:r>
      <w:r w:rsidRPr="00242960">
        <w:rPr>
          <w:rFonts w:ascii="Garamond" w:eastAsiaTheme="minorEastAsia" w:hAnsi="Garamond" w:cstheme="minorHAnsi"/>
          <w:b/>
          <w:bCs/>
          <w:sz w:val="28"/>
          <w:szCs w:val="28"/>
          <w:vertAlign w:val="superscript"/>
        </w:rPr>
        <w:t>(b-</w:t>
      </w:r>
      <w:r w:rsidRPr="00242960">
        <w:rPr>
          <w:rFonts w:ascii="Garamond" w:eastAsiaTheme="minorEastAsia" w:hAnsi="Garamond" w:cstheme="minorHAnsi"/>
          <w:b/>
          <w:bCs/>
          <w:i/>
          <w:iCs/>
          <w:sz w:val="28"/>
          <w:szCs w:val="28"/>
          <w:vertAlign w:val="superscript"/>
        </w:rPr>
        <w:t>γ</w:t>
      </w:r>
      <w:r w:rsidRPr="00242960">
        <w:rPr>
          <w:rFonts w:ascii="Garamond" w:eastAsiaTheme="minorEastAsia" w:hAnsi="Garamond" w:cstheme="minorHAnsi"/>
          <w:b/>
          <w:bCs/>
          <w:sz w:val="28"/>
          <w:szCs w:val="28"/>
          <w:vertAlign w:val="superscript"/>
        </w:rPr>
        <w:t>)</w:t>
      </w:r>
      <w:r>
        <w:rPr>
          <w:rFonts w:ascii="Garamond" w:eastAsiaTheme="minorEastAsia" w:hAnsi="Garamond" w:cstheme="minorHAnsi"/>
          <w:sz w:val="28"/>
          <w:szCs w:val="28"/>
        </w:rPr>
        <w:t xml:space="preserve"> </w:t>
      </w:r>
      <w:r w:rsidRPr="00242960">
        <w:rPr>
          <w:rFonts w:ascii="Garamond" w:eastAsiaTheme="minorEastAsia" w:hAnsi="Garamond" w:cstheme="minorHAnsi"/>
          <w:sz w:val="24"/>
          <w:szCs w:val="24"/>
        </w:rPr>
        <w:t xml:space="preserve">= population growth between </w:t>
      </w:r>
      <w:r w:rsidR="00BF1965" w:rsidRPr="00242960">
        <w:rPr>
          <w:rFonts w:ascii="Garamond" w:eastAsiaTheme="minorEastAsia" w:hAnsi="Garamond" w:cstheme="minorHAnsi"/>
          <w:sz w:val="24"/>
          <w:szCs w:val="24"/>
        </w:rPr>
        <w:t>the birth year of cohort b and γ</w:t>
      </w:r>
    </w:p>
    <w:p w14:paraId="034472DB" w14:textId="7159DFC9" w:rsidR="00EB08F3" w:rsidRDefault="001348B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242960">
        <w:rPr>
          <w:rFonts w:ascii="Garamond" w:eastAsiaTheme="minorEastAsia" w:hAnsi="Garamond"/>
          <w:b/>
          <w:bCs/>
          <w:sz w:val="28"/>
          <w:szCs w:val="28"/>
        </w:rPr>
        <w:lastRenderedPageBreak/>
        <w:t>R</w:t>
      </w:r>
      <w:r w:rsidR="00BF1965" w:rsidRPr="00242960">
        <w:rPr>
          <w:rFonts w:ascii="Garamond" w:eastAsiaTheme="minorEastAsia" w:hAnsi="Garamond"/>
          <w:b/>
          <w:bCs/>
          <w:sz w:val="28"/>
          <w:szCs w:val="28"/>
          <w:vertAlign w:val="subscript"/>
        </w:rPr>
        <w:t>a,b</w:t>
      </w:r>
      <w:r w:rsidRPr="00F61B63">
        <w:rPr>
          <w:rFonts w:ascii="Garamond" w:eastAsiaTheme="minorEastAsia" w:hAnsi="Garamond"/>
          <w:sz w:val="28"/>
          <w:szCs w:val="28"/>
        </w:rPr>
        <w:t xml:space="preserve"> </w:t>
      </w:r>
      <w:r w:rsidRPr="00242960">
        <w:rPr>
          <w:rFonts w:ascii="Garamond" w:eastAsiaTheme="minorEastAsia" w:hAnsi="Garamond"/>
          <w:sz w:val="24"/>
          <w:szCs w:val="24"/>
        </w:rPr>
        <w:t xml:space="preserve">= </w:t>
      </w:r>
      <w:r w:rsidR="00BF1965" w:rsidRPr="00242960">
        <w:rPr>
          <w:rFonts w:ascii="Garamond" w:eastAsiaTheme="minorEastAsia" w:hAnsi="Garamond"/>
          <w:sz w:val="24"/>
          <w:szCs w:val="24"/>
        </w:rPr>
        <w:t xml:space="preserve">total </w:t>
      </w:r>
      <w:r w:rsidRPr="00242960">
        <w:rPr>
          <w:rFonts w:ascii="Garamond" w:eastAsiaTheme="minorEastAsia" w:hAnsi="Garamond"/>
          <w:sz w:val="24"/>
          <w:szCs w:val="24"/>
        </w:rPr>
        <w:t>number of pairwise comparisons</w:t>
      </w:r>
      <w:r w:rsidR="00BF1965" w:rsidRPr="00242960">
        <w:rPr>
          <w:rFonts w:ascii="Garamond" w:eastAsiaTheme="minorEastAsia" w:hAnsi="Garamond"/>
          <w:sz w:val="24"/>
          <w:szCs w:val="24"/>
        </w:rPr>
        <w:t xml:space="preserve"> between individuals sampled in year a and year b (n</w:t>
      </w:r>
      <w:r w:rsidR="00BF1965" w:rsidRPr="00242960">
        <w:rPr>
          <w:rFonts w:ascii="Garamond" w:eastAsiaTheme="minorEastAsia" w:hAnsi="Garamond"/>
          <w:sz w:val="24"/>
          <w:szCs w:val="24"/>
          <w:vertAlign w:val="subscript"/>
        </w:rPr>
        <w:t>a</w:t>
      </w:r>
      <w:r w:rsidR="00BF1965" w:rsidRPr="00242960">
        <w:rPr>
          <w:rFonts w:ascii="Garamond" w:eastAsiaTheme="minorEastAsia" w:hAnsi="Garamond"/>
          <w:sz w:val="24"/>
          <w:szCs w:val="24"/>
        </w:rPr>
        <w:t>*n</w:t>
      </w:r>
      <w:r w:rsidR="00BF1965" w:rsidRPr="00242960">
        <w:rPr>
          <w:rFonts w:ascii="Garamond" w:eastAsiaTheme="minorEastAsia" w:hAnsi="Garamond"/>
          <w:sz w:val="24"/>
          <w:szCs w:val="24"/>
          <w:vertAlign w:val="subscript"/>
        </w:rPr>
        <w:t>b</w:t>
      </w:r>
      <w:r w:rsidR="00BF1965" w:rsidRPr="00242960">
        <w:rPr>
          <w:rFonts w:ascii="Garamond" w:eastAsiaTheme="minorEastAsia" w:hAnsi="Garamond"/>
          <w:sz w:val="24"/>
          <w:szCs w:val="24"/>
        </w:rPr>
        <w:t>)</w:t>
      </w:r>
    </w:p>
    <w:p w14:paraId="1FEB0B72" w14:textId="0F5FCC76" w:rsidR="009A1903" w:rsidRDefault="009A190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F906CD">
        <w:rPr>
          <w:rFonts w:ascii="Garamond" w:eastAsiaTheme="minorEastAsia" w:hAnsi="Garamond"/>
          <w:b/>
          <w:bCs/>
          <w:sz w:val="28"/>
          <w:szCs w:val="28"/>
        </w:rPr>
        <w:t>ψ</w:t>
      </w:r>
      <w:r w:rsidRPr="009A1903">
        <w:rPr>
          <w:rFonts w:ascii="Garamond" w:eastAsiaTheme="minorEastAsia" w:hAnsi="Garamond"/>
          <w:sz w:val="28"/>
          <w:szCs w:val="28"/>
        </w:rPr>
        <w:t xml:space="preserve"> </w:t>
      </w:r>
      <w:r>
        <w:rPr>
          <w:rFonts w:ascii="Garamond" w:eastAsiaTheme="minorEastAsia" w:hAnsi="Garamond"/>
          <w:sz w:val="24"/>
          <w:szCs w:val="24"/>
        </w:rPr>
        <w:t>= proportion of population that exhibits biennial breeding</w:t>
      </w:r>
    </w:p>
    <w:p w14:paraId="11360B48" w14:textId="324FAAAD" w:rsidR="009A1903" w:rsidRDefault="009A1903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  <w:r w:rsidRPr="00F906CD">
        <w:rPr>
          <w:rFonts w:ascii="Garamond" w:eastAsiaTheme="minorEastAsia" w:hAnsi="Garamond"/>
          <w:b/>
          <w:bCs/>
          <w:sz w:val="28"/>
          <w:szCs w:val="28"/>
        </w:rPr>
        <w:t>ζ</w:t>
      </w:r>
      <w:r>
        <w:rPr>
          <w:rFonts w:ascii="Garamond" w:eastAsiaTheme="minorEastAsia" w:hAnsi="Garamond"/>
          <w:sz w:val="28"/>
          <w:szCs w:val="28"/>
        </w:rPr>
        <w:t xml:space="preserve"> = </w:t>
      </w:r>
      <w:r w:rsidRPr="009A1903">
        <w:rPr>
          <w:rFonts w:ascii="Garamond" w:eastAsiaTheme="minorEastAsia" w:hAnsi="Garamond"/>
          <w:sz w:val="24"/>
          <w:szCs w:val="24"/>
        </w:rPr>
        <w:t xml:space="preserve">percentage of </w:t>
      </w:r>
      <w:r w:rsidR="00C179F1">
        <w:rPr>
          <w:rFonts w:ascii="Garamond" w:eastAsiaTheme="minorEastAsia" w:hAnsi="Garamond"/>
          <w:sz w:val="24"/>
          <w:szCs w:val="24"/>
        </w:rPr>
        <w:t xml:space="preserve">total </w:t>
      </w:r>
      <w:r w:rsidRPr="009A1903">
        <w:rPr>
          <w:rFonts w:ascii="Garamond" w:eastAsiaTheme="minorEastAsia" w:hAnsi="Garamond"/>
          <w:sz w:val="24"/>
          <w:szCs w:val="24"/>
        </w:rPr>
        <w:t>population available to breed</w:t>
      </w:r>
    </w:p>
    <w:p w14:paraId="35536C84" w14:textId="5C76CA3C" w:rsidR="00C179F1" w:rsidRDefault="00C179F1" w:rsidP="00F61B63">
      <w:pPr>
        <w:spacing w:after="0" w:line="240" w:lineRule="auto"/>
        <w:contextualSpacing/>
        <w:rPr>
          <w:rFonts w:ascii="Garamond" w:eastAsiaTheme="minorEastAsia" w:hAnsi="Garamond"/>
          <w:sz w:val="24"/>
          <w:szCs w:val="24"/>
        </w:rPr>
      </w:pPr>
    </w:p>
    <w:p w14:paraId="5DFAC019" w14:textId="0C1C698D" w:rsidR="00F906CD" w:rsidRDefault="00C179F1" w:rsidP="00C179F1">
      <w:pPr>
        <w:spacing w:after="0" w:line="240" w:lineRule="auto"/>
        <w:ind w:firstLine="720"/>
        <w:contextualSpacing/>
        <w:rPr>
          <w:rFonts w:ascii="Garamond" w:eastAsiaTheme="minorEastAsia" w:hAnsi="Garamond" w:cstheme="minorHAnsi"/>
          <w:sz w:val="24"/>
          <w:szCs w:val="24"/>
        </w:rPr>
      </w:pPr>
      <w:r>
        <w:rPr>
          <w:rFonts w:ascii="Garamond" w:eastAsiaTheme="minorEastAsia" w:hAnsi="Garamond" w:cstheme="minorHAnsi"/>
          <w:sz w:val="24"/>
          <w:szCs w:val="24"/>
        </w:rPr>
        <w:t xml:space="preserve">We account for skipped-breeding with parameter </w:t>
      </w:r>
      <w:r w:rsidRPr="00C179F1">
        <w:rPr>
          <w:rFonts w:ascii="Garamond" w:eastAsiaTheme="minorEastAsia" w:hAnsi="Garamond"/>
          <w:sz w:val="24"/>
          <w:szCs w:val="24"/>
        </w:rPr>
        <w:t>ψ, which</w:t>
      </w:r>
      <w:r>
        <w:rPr>
          <w:rFonts w:ascii="Garamond" w:eastAsiaTheme="minorEastAsia" w:hAnsi="Garamond" w:cstheme="minorHAnsi"/>
          <w:sz w:val="24"/>
          <w:szCs w:val="24"/>
        </w:rPr>
        <w:t xml:space="preserve"> represents the proportion of the population that breeds on a biennial cycle. This introduces a subtle difference between the HS probabilities and the PO probabilities</w:t>
      </w:r>
      <w:r w:rsidR="00F906CD">
        <w:rPr>
          <w:rFonts w:ascii="Garamond" w:eastAsiaTheme="minorEastAsia" w:hAnsi="Garamond" w:cstheme="minorHAnsi"/>
          <w:sz w:val="24"/>
          <w:szCs w:val="24"/>
        </w:rPr>
        <w:t>, as we are now estimating the number of breeding individuals with the HS model, whereas the PO</w:t>
      </w:r>
      <w:r>
        <w:rPr>
          <w:rFonts w:ascii="Garamond" w:eastAsiaTheme="minorEastAsia" w:hAnsi="Garamond" w:cstheme="minorHAnsi"/>
          <w:sz w:val="24"/>
          <w:szCs w:val="24"/>
        </w:rPr>
        <w:t xml:space="preserve"> </w:t>
      </w:r>
      <w:r w:rsidR="00F906CD">
        <w:rPr>
          <w:rFonts w:ascii="Garamond" w:eastAsiaTheme="minorEastAsia" w:hAnsi="Garamond" w:cstheme="minorHAnsi"/>
          <w:sz w:val="24"/>
          <w:szCs w:val="24"/>
        </w:rPr>
        <w:t>model estimates the total number of adults</w:t>
      </w:r>
      <w:r w:rsidR="00BA2FA5">
        <w:rPr>
          <w:rFonts w:ascii="Garamond" w:eastAsiaTheme="minorEastAsia" w:hAnsi="Garamond" w:cstheme="minorHAnsi"/>
          <w:sz w:val="24"/>
          <w:szCs w:val="24"/>
        </w:rPr>
        <w:t>, whether they bred or not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. We account for this </w:t>
      </w:r>
      <w:r w:rsidR="00BA2FA5">
        <w:rPr>
          <w:rFonts w:ascii="Garamond" w:eastAsiaTheme="minorEastAsia" w:hAnsi="Garamond" w:cstheme="minorHAnsi"/>
          <w:sz w:val="24"/>
          <w:szCs w:val="24"/>
        </w:rPr>
        <w:t>by including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 a parameter </w:t>
      </w:r>
      <w:r w:rsidR="00F906CD" w:rsidRPr="00F906CD">
        <w:rPr>
          <w:rFonts w:ascii="Garamond" w:eastAsiaTheme="minorEastAsia" w:hAnsi="Garamond"/>
          <w:sz w:val="24"/>
          <w:szCs w:val="24"/>
        </w:rPr>
        <w:t>ζ</w:t>
      </w:r>
      <w:r w:rsidR="00F906CD">
        <w:rPr>
          <w:rFonts w:ascii="Garamond" w:eastAsiaTheme="minorEastAsia" w:hAnsi="Garamond" w:cstheme="minorHAnsi"/>
          <w:sz w:val="24"/>
          <w:szCs w:val="24"/>
        </w:rPr>
        <w:t xml:space="preserve">, which is the proportion of the total adult population that bred in year </w:t>
      </w:r>
      <w:r w:rsidR="00F906CD" w:rsidRPr="00F906CD">
        <w:rPr>
          <w:rFonts w:ascii="Garamond" w:eastAsiaTheme="minorEastAsia" w:hAnsi="Garamond" w:cstheme="minorHAnsi"/>
          <w:sz w:val="24"/>
          <w:szCs w:val="24"/>
        </w:rPr>
        <w:t>γ</w:t>
      </w:r>
      <w:r w:rsidR="00F906CD">
        <w:rPr>
          <w:rFonts w:ascii="Garamond" w:eastAsiaTheme="minorEastAsia" w:hAnsi="Garamond" w:cstheme="minorHAnsi"/>
          <w:sz w:val="24"/>
          <w:szCs w:val="24"/>
        </w:rPr>
        <w:t>.</w:t>
      </w:r>
    </w:p>
    <w:p w14:paraId="5439482C" w14:textId="3909F3DB" w:rsidR="00C179F1" w:rsidRPr="00BA2FA5" w:rsidRDefault="00C179F1" w:rsidP="00BA2FA5">
      <w:pPr>
        <w:spacing w:after="0" w:line="240" w:lineRule="auto"/>
        <w:ind w:firstLine="720"/>
        <w:contextualSpacing/>
        <w:rPr>
          <w:rFonts w:ascii="Garamond" w:eastAsiaTheme="minorEastAsia" w:hAnsi="Garamond" w:cstheme="minorHAnsi"/>
          <w:sz w:val="24"/>
          <w:szCs w:val="24"/>
        </w:rPr>
      </w:pPr>
      <w:r w:rsidRPr="00242960">
        <w:rPr>
          <w:rFonts w:ascii="Garamond" w:eastAsiaTheme="minorEastAsia" w:hAnsi="Garamond" w:cstheme="minorHAnsi"/>
          <w:sz w:val="24"/>
          <w:szCs w:val="24"/>
        </w:rPr>
        <w:t xml:space="preserve">In the HS model, δ represents the number of years between the birth year of cohort a and cohort b; in the PO model, δ represents the number of years between the parent capture year and the offspring birth. If the parent was captured after the offspring birth year, then δ is set to 0, </w:t>
      </w:r>
      <w:r>
        <w:rPr>
          <w:rFonts w:ascii="Garamond" w:eastAsiaTheme="minorEastAsia" w:hAnsi="Garamond" w:cstheme="minorHAnsi"/>
          <w:sz w:val="24"/>
          <w:szCs w:val="24"/>
        </w:rPr>
        <w:t>reducing the numerator to 1 (because we know the parent was alive and mature when the offspring was sampled)</w:t>
      </w:r>
      <w:r w:rsidRPr="00242960">
        <w:rPr>
          <w:rFonts w:ascii="Garamond" w:eastAsiaTheme="minorEastAsia" w:hAnsi="Garamond" w:cstheme="minorHAnsi"/>
          <w:sz w:val="24"/>
          <w:szCs w:val="24"/>
        </w:rPr>
        <w:t>.</w:t>
      </w:r>
    </w:p>
    <w:sectPr w:rsidR="00C179F1" w:rsidRPr="00BA2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John Sw." w:date="2022-04-28T10:50:00Z" w:initials="JDS">
    <w:p w14:paraId="3700090D" w14:textId="77777777" w:rsidR="00A077A9" w:rsidRDefault="00A077A9" w:rsidP="00736F3F">
      <w:pPr>
        <w:pStyle w:val="CommentText"/>
      </w:pPr>
      <w:r>
        <w:rPr>
          <w:rStyle w:val="CommentReference"/>
        </w:rPr>
        <w:annotationRef/>
      </w:r>
      <w:r>
        <w:t>"More generally, if the gap is a multiple of the breeding interval, then the first row; else the second row."</w:t>
      </w:r>
    </w:p>
  </w:comment>
  <w:comment w:id="0" w:author="John Sw." w:date="2022-04-28T10:48:00Z" w:initials="JDS">
    <w:p w14:paraId="067278E5" w14:textId="1767FF95" w:rsidR="00A077A9" w:rsidRDefault="00A077A9" w:rsidP="00C705CC">
      <w:pPr>
        <w:rPr>
          <w:sz w:val="20"/>
          <w:szCs w:val="20"/>
        </w:rPr>
      </w:pPr>
      <w:r>
        <w:rPr>
          <w:rStyle w:val="CommentReference"/>
        </w:rPr>
        <w:annotationRef/>
      </w:r>
      <w:r>
        <w:t>delta is even</w:t>
      </w:r>
    </w:p>
    <w:p w14:paraId="709492C6" w14:textId="77777777" w:rsidR="00A077A9" w:rsidRDefault="00A077A9">
      <w:pPr>
        <w:pStyle w:val="CommentText"/>
      </w:pPr>
    </w:p>
    <w:p w14:paraId="0ECFAEDE" w14:textId="77777777" w:rsidR="00A077A9" w:rsidRDefault="00A077A9" w:rsidP="00C705CC">
      <w:pPr>
        <w:rPr>
          <w:sz w:val="20"/>
          <w:szCs w:val="20"/>
        </w:rPr>
      </w:pPr>
      <w:r>
        <w:t>delta is odd</w:t>
      </w:r>
    </w:p>
    <w:p w14:paraId="507434B8" w14:textId="77777777" w:rsidR="00A077A9" w:rsidRDefault="00A077A9">
      <w:pPr>
        <w:pStyle w:val="CommentText"/>
      </w:pPr>
    </w:p>
    <w:p w14:paraId="151747EB" w14:textId="77777777" w:rsidR="00A077A9" w:rsidRDefault="00A077A9">
      <w:pPr>
        <w:pStyle w:val="CommentText"/>
      </w:pPr>
    </w:p>
    <w:p w14:paraId="392ECA61" w14:textId="77777777" w:rsidR="00A077A9" w:rsidRDefault="00A077A9">
      <w:pPr>
        <w:pStyle w:val="CommentText"/>
      </w:pPr>
      <w:r>
        <w:t>"modulo" is the remainder</w:t>
      </w:r>
    </w:p>
    <w:p w14:paraId="5316B411" w14:textId="77777777" w:rsidR="00A077A9" w:rsidRDefault="00A077A9">
      <w:pPr>
        <w:pStyle w:val="CommentText"/>
      </w:pPr>
      <w:r>
        <w:t>modulo delta,2 = 0</w:t>
      </w:r>
    </w:p>
    <w:p w14:paraId="2906DF4C" w14:textId="77777777" w:rsidR="00A077A9" w:rsidRDefault="00A077A9">
      <w:pPr>
        <w:pStyle w:val="CommentText"/>
      </w:pPr>
    </w:p>
    <w:p w14:paraId="07B12866" w14:textId="77777777" w:rsidR="00A077A9" w:rsidRDefault="00A077A9" w:rsidP="00C705CC">
      <w:pPr>
        <w:pStyle w:val="CommentText"/>
      </w:pPr>
      <w:r>
        <w:t>Or more generally, modulo delta, b = 0</w:t>
      </w:r>
    </w:p>
  </w:comment>
  <w:comment w:id="8" w:author="John Swenson" w:date="2022-04-26T13:59:00Z" w:initials="JS">
    <w:p w14:paraId="20388207" w14:textId="326796F7" w:rsidR="00F075D0" w:rsidRDefault="00F075D0" w:rsidP="00DA2A3A">
      <w:pPr>
        <w:pStyle w:val="CommentText"/>
      </w:pPr>
      <w:r>
        <w:rPr>
          <w:rStyle w:val="CommentReference"/>
        </w:rPr>
        <w:annotationRef/>
      </w:r>
      <w:r>
        <w:t>This value was derived from our Leslie matrix simulations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700090D" w15:done="0"/>
  <w15:commentEx w15:paraId="07B12866" w15:done="0"/>
  <w15:commentEx w15:paraId="203882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4F013" w16cex:dateUtc="2022-04-28T14:50:00Z"/>
  <w16cex:commentExtensible w16cex:durableId="2614EF8B" w16cex:dateUtc="2022-04-28T14:48:00Z"/>
  <w16cex:commentExtensible w16cex:durableId="26127939" w16cex:dateUtc="2022-04-26T17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700090D" w16cid:durableId="2614F013"/>
  <w16cid:commentId w16cid:paraId="07B12866" w16cid:durableId="2614EF8B"/>
  <w16cid:commentId w16cid:paraId="20388207" w16cid:durableId="2612793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Sw.">
    <w15:presenceInfo w15:providerId="None" w15:userId="John Sw."/>
  </w15:person>
  <w15:person w15:author="John Swenson">
    <w15:presenceInfo w15:providerId="None" w15:userId="John Swens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78D"/>
    <w:rsid w:val="00063DA0"/>
    <w:rsid w:val="000F3B4A"/>
    <w:rsid w:val="001053BB"/>
    <w:rsid w:val="00110B54"/>
    <w:rsid w:val="001348B3"/>
    <w:rsid w:val="001B7663"/>
    <w:rsid w:val="002257EB"/>
    <w:rsid w:val="00242960"/>
    <w:rsid w:val="00296D4F"/>
    <w:rsid w:val="00297BCF"/>
    <w:rsid w:val="002B0754"/>
    <w:rsid w:val="00302157"/>
    <w:rsid w:val="003507ED"/>
    <w:rsid w:val="003570D1"/>
    <w:rsid w:val="00375D71"/>
    <w:rsid w:val="00397A6F"/>
    <w:rsid w:val="003D70D1"/>
    <w:rsid w:val="00417457"/>
    <w:rsid w:val="0043048E"/>
    <w:rsid w:val="00466325"/>
    <w:rsid w:val="004713E2"/>
    <w:rsid w:val="004A11A0"/>
    <w:rsid w:val="004A3044"/>
    <w:rsid w:val="004D090C"/>
    <w:rsid w:val="0053267E"/>
    <w:rsid w:val="00546566"/>
    <w:rsid w:val="00555D53"/>
    <w:rsid w:val="005B1387"/>
    <w:rsid w:val="005C423B"/>
    <w:rsid w:val="0066778D"/>
    <w:rsid w:val="00700C02"/>
    <w:rsid w:val="0071445B"/>
    <w:rsid w:val="007A699B"/>
    <w:rsid w:val="007B19E8"/>
    <w:rsid w:val="007F1F95"/>
    <w:rsid w:val="00861606"/>
    <w:rsid w:val="008D48A5"/>
    <w:rsid w:val="008D7C8C"/>
    <w:rsid w:val="00900A73"/>
    <w:rsid w:val="00911F04"/>
    <w:rsid w:val="009A1903"/>
    <w:rsid w:val="009E2661"/>
    <w:rsid w:val="009F5E97"/>
    <w:rsid w:val="00A077A9"/>
    <w:rsid w:val="00A400D7"/>
    <w:rsid w:val="00A50808"/>
    <w:rsid w:val="00A847C2"/>
    <w:rsid w:val="00B30AB2"/>
    <w:rsid w:val="00B705F0"/>
    <w:rsid w:val="00B90E4B"/>
    <w:rsid w:val="00B931F0"/>
    <w:rsid w:val="00BA2FA5"/>
    <w:rsid w:val="00BF1965"/>
    <w:rsid w:val="00C179F1"/>
    <w:rsid w:val="00C52671"/>
    <w:rsid w:val="00C737E5"/>
    <w:rsid w:val="00C80990"/>
    <w:rsid w:val="00CA06DA"/>
    <w:rsid w:val="00CA7830"/>
    <w:rsid w:val="00CA7D0B"/>
    <w:rsid w:val="00CC1879"/>
    <w:rsid w:val="00CD4E15"/>
    <w:rsid w:val="00D14A01"/>
    <w:rsid w:val="00D273AC"/>
    <w:rsid w:val="00D35FC2"/>
    <w:rsid w:val="00D60425"/>
    <w:rsid w:val="00D60C77"/>
    <w:rsid w:val="00D72419"/>
    <w:rsid w:val="00D934D1"/>
    <w:rsid w:val="00DD0B18"/>
    <w:rsid w:val="00E24C54"/>
    <w:rsid w:val="00E35057"/>
    <w:rsid w:val="00E42144"/>
    <w:rsid w:val="00EB08F3"/>
    <w:rsid w:val="00F05DB1"/>
    <w:rsid w:val="00F075D0"/>
    <w:rsid w:val="00F223A9"/>
    <w:rsid w:val="00F57B38"/>
    <w:rsid w:val="00F61B63"/>
    <w:rsid w:val="00F906CD"/>
    <w:rsid w:val="00FF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94E83"/>
  <w15:chartTrackingRefBased/>
  <w15:docId w15:val="{8EFCF25F-5872-4CC3-958E-EDC04C54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0D1"/>
    <w:pPr>
      <w:keepNext/>
      <w:outlineLvl w:val="0"/>
    </w:pPr>
    <w:rPr>
      <w:rFonts w:ascii="Garamond" w:eastAsiaTheme="minorEastAsia" w:hAnsi="Garamond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13E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A6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6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6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6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699B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570D1"/>
    <w:rPr>
      <w:rFonts w:ascii="Garamond" w:eastAsiaTheme="minorEastAsia" w:hAnsi="Garamond"/>
      <w:sz w:val="28"/>
      <w:szCs w:val="28"/>
    </w:rPr>
  </w:style>
  <w:style w:type="paragraph" w:styleId="Revision">
    <w:name w:val="Revision"/>
    <w:hidden/>
    <w:uiPriority w:val="99"/>
    <w:semiHidden/>
    <w:rsid w:val="00FF5DF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0A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Sw.</dc:creator>
  <cp:keywords/>
  <dc:description/>
  <cp:lastModifiedBy>John Sw.</cp:lastModifiedBy>
  <cp:revision>5</cp:revision>
  <dcterms:created xsi:type="dcterms:W3CDTF">2022-04-26T17:15:00Z</dcterms:created>
  <dcterms:modified xsi:type="dcterms:W3CDTF">2022-04-28T20:37:00Z</dcterms:modified>
</cp:coreProperties>
</file>