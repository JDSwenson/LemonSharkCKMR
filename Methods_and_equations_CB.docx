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65E16A13" w:rsidR="00D35FC2" w:rsidRPr="00D35FC2" w:rsidRDefault="00D35FC2" w:rsidP="00D35FC2">
      <w:pPr>
        <w:rPr>
          <w:rFonts w:ascii="Garamond" w:eastAsiaTheme="minorEastAsia" w:hAnsi="Garamond"/>
          <w:sz w:val="36"/>
          <w:szCs w:val="36"/>
        </w:rPr>
      </w:pPr>
      <w:commentRangeStart w:id="0"/>
      <w:r w:rsidRPr="00D35FC2">
        <w:rPr>
          <w:rFonts w:ascii="Garamond" w:eastAsiaTheme="minorEastAsia" w:hAnsi="Garamond"/>
          <w:sz w:val="36"/>
          <w:szCs w:val="36"/>
        </w:rPr>
        <w:t>CKMR model equations</w:t>
      </w:r>
      <w:commentRangeEnd w:id="0"/>
      <w:r>
        <w:rPr>
          <w:rStyle w:val="CommentReference"/>
        </w:rPr>
        <w:commentReference w:id="0"/>
      </w:r>
    </w:p>
    <w:commentRangeStart w:id="1"/>
    <w:p w14:paraId="33D042FE" w14:textId="0B5086C1" w:rsidR="00110B54" w:rsidRPr="00110B54" w:rsidDel="008D48A5" w:rsidRDefault="00CD4E15">
      <w:pPr>
        <w:rPr>
          <w:del w:id="2" w:author="Charlotte Boyd" w:date="2021-12-29T11:42:00Z"/>
          <w:rFonts w:eastAsiaTheme="minorEastAsia"/>
        </w:rPr>
      </w:pPr>
      <m:oMathPara>
        <m:oMath>
          <m:sSub>
            <m:sSubPr>
              <m:ctrlPr>
                <w:del w:id="3" w:author="Charlotte Boyd" w:date="2021-12-29T11:42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4" w:author="Charlotte Boyd" w:date="2021-12-29T11:42:00Z">
                  <w:rPr>
                    <w:rFonts w:ascii="Cambria Math" w:eastAsiaTheme="minorEastAsia" w:hAnsi="Cambria Math"/>
                  </w:rPr>
                  <m:t>Y</m:t>
                </w:del>
              </m:r>
            </m:e>
            <m:sub>
              <m:r>
                <w:del w:id="5" w:author="Charlotte Boyd" w:date="2021-12-29T11:42:00Z">
                  <w:rPr>
                    <w:rFonts w:ascii="Cambria Math" w:eastAsiaTheme="minorEastAsia" w:hAnsi="Cambria Math"/>
                  </w:rPr>
                  <m:t>Total</m:t>
                </w:del>
              </m:r>
            </m:sub>
          </m:sSub>
          <m:r>
            <w:del w:id="6" w:author="Charlotte Boyd" w:date="2021-12-29T11:42:00Z">
              <w:rPr>
                <w:rFonts w:ascii="Cambria Math" w:eastAsiaTheme="minorEastAsia" w:hAnsi="Cambria Math"/>
              </w:rPr>
              <m:t xml:space="preserve">= </m:t>
            </w:del>
          </m:r>
          <m:nary>
            <m:naryPr>
              <m:chr m:val="∑"/>
              <m:limLoc m:val="undOvr"/>
              <m:ctrlPr>
                <w:del w:id="7" w:author="Charlotte Boyd" w:date="2021-12-29T11:42:00Z">
                  <w:rPr>
                    <w:rFonts w:ascii="Cambria Math" w:eastAsiaTheme="minorEastAsia" w:hAnsi="Cambria Math"/>
                    <w:i/>
                  </w:rPr>
                </w:del>
              </m:ctrlPr>
            </m:naryPr>
            <m:sub>
              <m:r>
                <w:del w:id="8" w:author="Charlotte Boyd" w:date="2021-12-29T11:42:00Z">
                  <w:rPr>
                    <w:rFonts w:ascii="Cambria Math" w:eastAsiaTheme="minorEastAsia" w:hAnsi="Cambria Math"/>
                  </w:rPr>
                  <m:t>φ</m:t>
                </w:del>
              </m:r>
            </m:sub>
            <m:sup>
              <m:r>
                <w:del w:id="9" w:author="Charlotte Boyd" w:date="2021-12-29T11:42:00Z">
                  <w:rPr>
                    <w:rFonts w:ascii="Cambria Math" w:eastAsiaTheme="minorEastAsia" w:hAnsi="Cambria Math"/>
                  </w:rPr>
                  <m:t>b</m:t>
                </w:del>
              </m:r>
            </m:sup>
            <m:e>
              <m:sSub>
                <m:sSubPr>
                  <m:ctrlPr>
                    <w:del w:id="10" w:author="Charlotte Boyd" w:date="2021-12-29T11:42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bPr>
                <m:e>
                  <m:r>
                    <w:del w:id="11" w:author="Charlotte Boyd" w:date="2021-12-29T11:42:00Z">
                      <w:rPr>
                        <w:rFonts w:ascii="Cambria Math" w:eastAsiaTheme="minorEastAsia" w:hAnsi="Cambria Math"/>
                      </w:rPr>
                      <m:t>Y</m:t>
                    </w:del>
                  </m:r>
                </m:e>
                <m:sub>
                  <m:r>
                    <w:del w:id="12" w:author="Charlotte Boyd" w:date="2021-12-29T11:42:00Z">
                      <w:rPr>
                        <w:rFonts w:ascii="Cambria Math" w:eastAsiaTheme="minorEastAsia" w:hAnsi="Cambria Math"/>
                      </w:rPr>
                      <m:t>a, b</m:t>
                    </w:del>
                  </m:r>
                </m:sub>
              </m:sSub>
            </m:e>
          </m:nary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</m:oMath>
      </m:oMathPara>
    </w:p>
    <w:p w14:paraId="15DBF019" w14:textId="53F7D590" w:rsidR="00110B54" w:rsidRDefault="00CD4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a, b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del w:id="13" w:author="SAC Chair" w:date="2021-12-29T11:29:00Z">
                          <w:rPr>
                            <w:rFonts w:ascii="Cambria Math" w:hAnsi="Cambria Math"/>
                          </w:rPr>
                          <m:t>b</m:t>
                        </w:del>
                      </m:r>
                      <m:r>
                        <w:ins w:id="14" w:author="Charlotte Boyd" w:date="2021-12-29T11:38:00Z"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γ</m:t>
                        </w:ins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ins w:id="15" w:author="Charlotte Boyd" w:date="2021-12-29T11:38:00Z"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γ</m:t>
                            </w:ins>
                          </m:r>
                          <m:r>
                            <w:del w:id="16" w:author="Charlotte Boyd" w:date="2021-12-29T11:38:00Z">
                              <w:rPr>
                                <w:rFonts w:ascii="Cambria Math" w:hAnsi="Cambria Math"/>
                              </w:rPr>
                              <m:t>φ</m:t>
                            </w:del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ins w:id="17" w:author="SAC Chair" w:date="2021-12-29T11:32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ins w:id="18" w:author="SAC Chair" w:date="2021-12-29T11:32:00Z">
                      <w:rPr>
                        <w:rFonts w:ascii="Cambria Math" w:eastAsiaTheme="minorEastAsia" w:hAnsi="Cambria Math"/>
                      </w:rPr>
                      <m:t>R</m:t>
                    </w:ins>
                  </m:r>
                </m:e>
                <m:sub>
                  <m:r>
                    <w:ins w:id="19" w:author="SAC Chair" w:date="2021-12-29T11:32:00Z">
                      <w:rPr>
                        <w:rFonts w:ascii="Cambria Math" w:eastAsiaTheme="minorEastAsia" w:hAnsi="Cambria Math"/>
                      </w:rPr>
                      <m:t>a, b</m:t>
                    </w:ins>
                  </m:r>
                </m:sub>
              </m:sSub>
              <m:r>
                <w:del w:id="20" w:author="SAC Chair" w:date="2021-12-29T11:32:00Z">
                  <w:rPr>
                    <w:rFonts w:ascii="Cambria Math" w:hAnsi="Cambria Math"/>
                  </w:rPr>
                  <m:t>R</m:t>
                </w:del>
              </m:r>
            </m:e>
          </m:d>
        </m:oMath>
      </m:oMathPara>
    </w:p>
    <w:p w14:paraId="568FF538" w14:textId="58357525" w:rsidR="007A699B" w:rsidRPr="00110B54" w:rsidRDefault="007A699B">
      <w:pPr>
        <w:rPr>
          <w:rFonts w:eastAsiaTheme="minorEastAsia"/>
        </w:rPr>
      </w:pPr>
      <w:commentRangeStart w:id="21"/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commentRangeStart w:id="22"/>
    <w:p w14:paraId="3224B2AE" w14:textId="524941C2" w:rsidR="007A699B" w:rsidRPr="00110B54" w:rsidRDefault="00CD4E15" w:rsidP="00110B54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Normal(0, </m:t>
          </m:r>
          <w:commentRangeStart w:id="23"/>
          <m:r>
            <w:rPr>
              <w:rFonts w:ascii="Cambria Math" w:eastAsiaTheme="minorEastAsia" w:hAnsi="Cambria Math"/>
            </w:rPr>
            <m:t>1000</m:t>
          </m:r>
          <w:commentRangeEnd w:id="23"/>
          <m:r>
            <m:rPr>
              <m:sty m:val="p"/>
            </m:rPr>
            <w:rPr>
              <w:rStyle w:val="CommentReference"/>
            </w:rPr>
            <w:commentReference w:id="23"/>
          </m:r>
          <m:r>
            <w:rPr>
              <w:rFonts w:ascii="Cambria Math" w:eastAsiaTheme="minorEastAsia" w:hAnsi="Cambria Math"/>
            </w:rPr>
            <m:t>)</m:t>
          </m:r>
          <w:commentRangeEnd w:id="21"/>
          <m:r>
            <m:rPr>
              <m:sty m:val="p"/>
            </m:rPr>
            <w:rPr>
              <w:rStyle w:val="CommentReference"/>
            </w:rPr>
            <w:commentReference w:id="21"/>
          </m:r>
          <w:commentRangeEnd w:id="22"/>
          <m:r>
            <m:rPr>
              <m:sty m:val="p"/>
            </m:rPr>
            <w:rPr>
              <w:rStyle w:val="CommentReference"/>
            </w:rPr>
            <w:commentReference w:id="22"/>
          </m:r>
        </m:oMath>
      </m:oMathPara>
    </w:p>
    <w:p w14:paraId="0EAC832E" w14:textId="374DFB91" w:rsidR="00D14A01" w:rsidRDefault="00D14A01">
      <w:pPr>
        <w:rPr>
          <w:rFonts w:eastAsiaTheme="minorEastAsia"/>
        </w:rPr>
      </w:pPr>
    </w:p>
    <w:p w14:paraId="2F97495E" w14:textId="3219E730" w:rsidR="00D14A01" w:rsidRPr="003570D1" w:rsidRDefault="00D14A01" w:rsidP="003570D1">
      <w:pPr>
        <w:pStyle w:val="Heading1"/>
      </w:pPr>
      <w:commentRangeStart w:id="24"/>
      <w:r w:rsidRPr="003570D1">
        <w:t>Where</w:t>
      </w:r>
      <w:r w:rsidR="00296D4F">
        <w:t>,</w:t>
      </w:r>
      <w:commentRangeEnd w:id="24"/>
      <w:r w:rsidR="001B7663">
        <w:rPr>
          <w:rStyle w:val="CommentReference"/>
          <w:rFonts w:asciiTheme="minorHAnsi" w:eastAsiaTheme="minorHAnsi" w:hAnsiTheme="minorHAnsi"/>
        </w:rPr>
        <w:commentReference w:id="24"/>
      </w:r>
    </w:p>
    <w:p w14:paraId="1C87D6E9" w14:textId="2A7FED65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Y = </w:t>
      </w:r>
      <w:del w:id="25" w:author="Charlotte Boyd" w:date="2021-12-29T12:06:00Z">
        <w:r w:rsidDel="00CD4E15">
          <w:rPr>
            <w:rFonts w:ascii="Garamond" w:eastAsiaTheme="minorEastAsia" w:hAnsi="Garamond"/>
            <w:sz w:val="28"/>
            <w:szCs w:val="28"/>
          </w:rPr>
          <w:delText xml:space="preserve"># </w:delText>
        </w:r>
      </w:del>
      <w:ins w:id="26" w:author="Charlotte Boyd" w:date="2021-12-29T12:06:00Z">
        <w:r w:rsidR="00CD4E15">
          <w:rPr>
            <w:rFonts w:ascii="Garamond" w:eastAsiaTheme="minorEastAsia" w:hAnsi="Garamond"/>
            <w:sz w:val="28"/>
            <w:szCs w:val="28"/>
          </w:rPr>
          <w:t>number of observed</w:t>
        </w:r>
        <w:r w:rsidR="00CD4E15">
          <w:rPr>
            <w:rFonts w:ascii="Garamond" w:eastAsiaTheme="minorEastAsia" w:hAnsi="Garamond"/>
            <w:sz w:val="28"/>
            <w:szCs w:val="28"/>
          </w:rPr>
          <w:t xml:space="preserve"> </w:t>
        </w:r>
      </w:ins>
      <w:r>
        <w:rPr>
          <w:rFonts w:ascii="Garamond" w:eastAsiaTheme="minorEastAsia" w:hAnsi="Garamond"/>
          <w:sz w:val="28"/>
          <w:szCs w:val="28"/>
        </w:rPr>
        <w:t>matches (half siblings)</w:t>
      </w:r>
    </w:p>
    <w:p w14:paraId="072138F4" w14:textId="3242AAAB" w:rsidR="00D35FC2" w:rsidRDefault="00D35FC2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a = older birth year,</w:t>
      </w:r>
    </w:p>
    <w:p w14:paraId="1CFF7825" w14:textId="313631CC" w:rsidR="00DD0B18" w:rsidRPr="00F57B38" w:rsidRDefault="00DD0B18" w:rsidP="00DD0B18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r w:rsidRPr="00F57B38">
        <w:rPr>
          <w:rFonts w:ascii="Garamond" w:eastAsiaTheme="minorEastAsia" w:hAnsi="Garamond"/>
          <w:sz w:val="28"/>
          <w:szCs w:val="28"/>
        </w:rPr>
        <w:t>b = younger birth year,</w:t>
      </w:r>
    </w:p>
    <w:p w14:paraId="341822E5" w14:textId="79842476" w:rsidR="00DD0B18" w:rsidRPr="00F57B38" w:rsidRDefault="001B7663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ins w:id="27" w:author="Charlotte Boyd" w:date="2021-12-29T11:37:00Z">
        <w:r w:rsidRPr="001B7663">
          <w:rPr>
            <w:rFonts w:ascii="Garamond" w:eastAsiaTheme="minorEastAsia" w:hAnsi="Garamond" w:cstheme="minorHAnsi"/>
            <w:i/>
            <w:iCs/>
            <w:sz w:val="28"/>
            <w:szCs w:val="28"/>
          </w:rPr>
          <w:t>γ</w:t>
        </w:r>
      </w:ins>
      <w:del w:id="28" w:author="Charlotte Boyd" w:date="2021-12-29T11:37:00Z">
        <w:r w:rsidR="00F57B38" w:rsidRPr="00F57B38" w:rsidDel="001B7663">
          <w:rPr>
            <w:rFonts w:ascii="Garamond" w:eastAsiaTheme="minorEastAsia" w:hAnsi="Garamond" w:cstheme="minorHAnsi"/>
            <w:sz w:val="28"/>
            <w:szCs w:val="28"/>
          </w:rPr>
          <w:delText>φ</w:delText>
        </w:r>
      </w:del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year of estimation (arbitrary)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7829B6DC" w14:textId="26A8BE6C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/>
          <w:sz w:val="28"/>
          <w:szCs w:val="28"/>
        </w:rPr>
      </w:pPr>
      <w:proofErr w:type="spellStart"/>
      <w:r w:rsidRPr="00F57B38">
        <w:rPr>
          <w:rFonts w:ascii="Garamond" w:eastAsiaTheme="minorEastAsia" w:hAnsi="Garamond"/>
          <w:sz w:val="28"/>
          <w:szCs w:val="28"/>
        </w:rPr>
        <w:t>N</w:t>
      </w:r>
      <w:ins w:id="29" w:author="Charlotte Boyd" w:date="2021-12-29T11:39:00Z">
        <w:r w:rsidR="001B7663" w:rsidRPr="001B7663">
          <w:rPr>
            <w:rFonts w:ascii="Garamond" w:eastAsiaTheme="minorEastAsia" w:hAnsi="Garamond" w:cstheme="minorHAnsi"/>
            <w:i/>
            <w:iCs/>
            <w:sz w:val="28"/>
            <w:szCs w:val="28"/>
          </w:rPr>
          <w:t>γ</w:t>
        </w:r>
      </w:ins>
      <w:proofErr w:type="spellEnd"/>
      <w:del w:id="30" w:author="Charlotte Boyd" w:date="2021-12-29T11:39:00Z">
        <w:r w:rsidRPr="00F57B38" w:rsidDel="001B7663">
          <w:rPr>
            <w:rFonts w:ascii="Garamond" w:eastAsiaTheme="minorEastAsia" w:hAnsi="Garamond"/>
            <w:sz w:val="28"/>
            <w:szCs w:val="28"/>
            <w:vertAlign w:val="subscript"/>
          </w:rPr>
          <w:delText>b</w:delText>
        </w:r>
      </w:del>
      <w:r w:rsidRPr="00F57B38">
        <w:rPr>
          <w:rFonts w:ascii="Garamond" w:eastAsiaTheme="minorEastAsia" w:hAnsi="Garamond"/>
          <w:sz w:val="28"/>
          <w:szCs w:val="28"/>
        </w:rPr>
        <w:t xml:space="preserve"> = number of females</w:t>
      </w:r>
      <w:r w:rsidR="00DD0B18" w:rsidRPr="00F57B38">
        <w:rPr>
          <w:rFonts w:ascii="Garamond" w:eastAsiaTheme="minorEastAsia" w:hAnsi="Garamond"/>
          <w:sz w:val="28"/>
          <w:szCs w:val="28"/>
        </w:rPr>
        <w:t xml:space="preserve"> in </w:t>
      </w:r>
      <w:del w:id="31" w:author="SAC Chair" w:date="2021-12-29T11:32:00Z">
        <w:r w:rsidR="00DD0B18" w:rsidRPr="00F57B38" w:rsidDel="00E42144">
          <w:rPr>
            <w:rFonts w:ascii="Garamond" w:eastAsiaTheme="minorEastAsia" w:hAnsi="Garamond"/>
            <w:sz w:val="28"/>
            <w:szCs w:val="28"/>
          </w:rPr>
          <w:delText>birth year b</w:delText>
        </w:r>
      </w:del>
      <w:ins w:id="32" w:author="SAC Chair" w:date="2021-12-29T11:32:00Z">
        <w:r w:rsidR="00E42144">
          <w:rPr>
            <w:rFonts w:ascii="Garamond" w:eastAsiaTheme="minorEastAsia" w:hAnsi="Garamond"/>
            <w:sz w:val="28"/>
            <w:szCs w:val="28"/>
          </w:rPr>
          <w:t>estimation year</w:t>
        </w:r>
      </w:ins>
      <w:r w:rsidR="00D35FC2">
        <w:rPr>
          <w:rFonts w:ascii="Garamond" w:eastAsiaTheme="minorEastAsia" w:hAnsi="Garamond"/>
          <w:sz w:val="28"/>
          <w:szCs w:val="28"/>
        </w:rPr>
        <w:t>,</w:t>
      </w:r>
    </w:p>
    <w:p w14:paraId="68BABF24" w14:textId="4F46990A" w:rsidR="00D14A01" w:rsidRPr="00F57B38" w:rsidRDefault="00D14A01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Garamond" w:eastAsiaTheme="minorEastAsia" w:hAnsi="Garamond" w:cstheme="minorHAnsi"/>
          <w:sz w:val="28"/>
          <w:szCs w:val="28"/>
        </w:rPr>
        <w:t>λ</w:t>
      </w:r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(b – </w:t>
      </w:r>
      <w:ins w:id="33" w:author="Charlotte Boyd" w:date="2021-12-29T11:39:00Z">
        <w:r w:rsidR="008D48A5" w:rsidRPr="008D48A5">
          <w:rPr>
            <w:rFonts w:ascii="Garamond" w:eastAsiaTheme="minorEastAsia" w:hAnsi="Garamond" w:cstheme="minorHAnsi"/>
            <w:i/>
            <w:iCs/>
            <w:sz w:val="28"/>
            <w:szCs w:val="28"/>
            <w:vertAlign w:val="superscript"/>
          </w:rPr>
          <w:t>γ</w:t>
        </w:r>
      </w:ins>
      <w:del w:id="34" w:author="Charlotte Boyd" w:date="2021-12-29T11:39:00Z">
        <w:r w:rsidR="00F57B38" w:rsidRPr="00F57B38" w:rsidDel="008D48A5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delText>φ</w:delText>
        </w:r>
      </w:del>
      <w:r w:rsidR="00F57B3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)</w:t>
      </w:r>
      <w:r w:rsidRPr="00F57B38">
        <w:rPr>
          <w:rFonts w:ascii="Garamond" w:eastAsiaTheme="minorEastAsia" w:hAnsi="Garamond" w:cstheme="minorHAnsi"/>
          <w:sz w:val="28"/>
          <w:szCs w:val="28"/>
        </w:rPr>
        <w:t xml:space="preserve"> = population </w:t>
      </w:r>
      <w:del w:id="35" w:author="Charlotte Boyd" w:date="2021-12-29T12:01:00Z">
        <w:r w:rsidRPr="00F57B38" w:rsidDel="00C737E5">
          <w:rPr>
            <w:rFonts w:ascii="Garamond" w:eastAsiaTheme="minorEastAsia" w:hAnsi="Garamond" w:cstheme="minorHAnsi"/>
            <w:sz w:val="28"/>
            <w:szCs w:val="28"/>
          </w:rPr>
          <w:delText>growth</w:delText>
        </w:r>
        <w:r w:rsidR="00DD0B18" w:rsidRPr="00F57B38" w:rsidDel="00C737E5">
          <w:rPr>
            <w:rFonts w:ascii="Garamond" w:eastAsiaTheme="minorEastAsia" w:hAnsi="Garamond" w:cstheme="minorHAnsi"/>
            <w:sz w:val="28"/>
            <w:szCs w:val="28"/>
          </w:rPr>
          <w:delText xml:space="preserve"> </w:delText>
        </w:r>
      </w:del>
      <w:commentRangeStart w:id="36"/>
      <w:ins w:id="37" w:author="Charlotte Boyd" w:date="2021-12-29T12:01:00Z">
        <w:r w:rsidR="00C737E5">
          <w:rPr>
            <w:rFonts w:ascii="Garamond" w:eastAsiaTheme="minorEastAsia" w:hAnsi="Garamond" w:cstheme="minorHAnsi"/>
            <w:sz w:val="28"/>
            <w:szCs w:val="28"/>
          </w:rPr>
          <w:t>change</w:t>
        </w:r>
        <w:commentRangeEnd w:id="36"/>
        <w:r w:rsidR="00C737E5">
          <w:rPr>
            <w:rStyle w:val="CommentReference"/>
          </w:rPr>
          <w:commentReference w:id="36"/>
        </w:r>
        <w:r w:rsidR="00C737E5" w:rsidRPr="00F57B38">
          <w:rPr>
            <w:rFonts w:ascii="Garamond" w:eastAsiaTheme="minorEastAsia" w:hAnsi="Garamond" w:cstheme="minorHAnsi"/>
            <w:sz w:val="28"/>
            <w:szCs w:val="28"/>
          </w:rPr>
          <w:t xml:space="preserve"> </w:t>
        </w:r>
      </w:ins>
      <w:r w:rsidR="00DD0B18" w:rsidRPr="00F57B38">
        <w:rPr>
          <w:rFonts w:ascii="Garamond" w:eastAsiaTheme="minorEastAsia" w:hAnsi="Garamond" w:cstheme="minorHAnsi"/>
          <w:sz w:val="28"/>
          <w:szCs w:val="28"/>
        </w:rPr>
        <w:t>between year of estimation and birth year b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114EF152" w14:textId="067D8C76" w:rsidR="00DD0B18" w:rsidRPr="00F57B38" w:rsidRDefault="00F57B38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8"/>
          <w:szCs w:val="28"/>
        </w:rPr>
      </w:pPr>
      <w:r w:rsidRPr="00F57B38">
        <w:rPr>
          <w:rFonts w:ascii="Cambria" w:eastAsiaTheme="minorEastAsia" w:hAnsi="Cambria" w:cs="Cambria"/>
          <w:sz w:val="28"/>
          <w:szCs w:val="28"/>
        </w:rPr>
        <w:t>ϕ</w:t>
      </w:r>
      <w:r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 xml:space="preserve"> </w:t>
      </w:r>
      <w:r w:rsidR="00DD0B18" w:rsidRPr="00F57B38">
        <w:rPr>
          <w:rFonts w:ascii="Garamond" w:eastAsiaTheme="minorEastAsia" w:hAnsi="Garamond" w:cstheme="minorHAnsi"/>
          <w:sz w:val="28"/>
          <w:szCs w:val="28"/>
          <w:vertAlign w:val="superscript"/>
        </w:rPr>
        <w:t>(b-a)</w:t>
      </w:r>
      <w:r w:rsidR="00DD0B18" w:rsidRPr="00F57B38">
        <w:rPr>
          <w:rFonts w:ascii="Garamond" w:eastAsiaTheme="minorEastAsia" w:hAnsi="Garamond" w:cstheme="minorHAnsi"/>
          <w:sz w:val="28"/>
          <w:szCs w:val="28"/>
        </w:rPr>
        <w:t xml:space="preserve"> = </w:t>
      </w:r>
      <w:del w:id="38" w:author="SAC Chair" w:date="2021-12-29T11:22:00Z">
        <w:r w:rsidDel="00FF5DF3">
          <w:rPr>
            <w:rFonts w:ascii="Garamond" w:eastAsiaTheme="minorEastAsia" w:hAnsi="Garamond" w:cstheme="minorHAnsi"/>
            <w:sz w:val="28"/>
            <w:szCs w:val="28"/>
          </w:rPr>
          <w:delText xml:space="preserve">annual </w:delText>
        </w:r>
      </w:del>
      <w:ins w:id="39" w:author="SAC Chair" w:date="2021-12-29T11:22:00Z">
        <w:r w:rsidR="00FF5DF3">
          <w:rPr>
            <w:rFonts w:ascii="Garamond" w:eastAsiaTheme="minorEastAsia" w:hAnsi="Garamond" w:cstheme="minorHAnsi"/>
            <w:sz w:val="28"/>
            <w:szCs w:val="28"/>
          </w:rPr>
          <w:t>expected</w:t>
        </w:r>
        <w:r w:rsidR="00FF5DF3">
          <w:rPr>
            <w:rFonts w:ascii="Garamond" w:eastAsiaTheme="minorEastAsia" w:hAnsi="Garamond" w:cstheme="minorHAnsi"/>
            <w:sz w:val="28"/>
            <w:szCs w:val="28"/>
          </w:rPr>
          <w:t xml:space="preserve"> </w:t>
        </w:r>
      </w:ins>
      <w:r w:rsidR="00DD0B18" w:rsidRPr="00F57B38">
        <w:rPr>
          <w:rFonts w:ascii="Garamond" w:eastAsiaTheme="minorEastAsia" w:hAnsi="Garamond" w:cstheme="minorHAnsi"/>
          <w:sz w:val="28"/>
          <w:szCs w:val="28"/>
        </w:rPr>
        <w:t>survival from birth year a (older) to birth year b (younger)</w:t>
      </w:r>
      <w:r w:rsidR="00D35FC2">
        <w:rPr>
          <w:rFonts w:ascii="Garamond" w:eastAsiaTheme="minorEastAsia" w:hAnsi="Garamond" w:cstheme="minorHAnsi"/>
          <w:sz w:val="28"/>
          <w:szCs w:val="28"/>
        </w:rPr>
        <w:t>,</w:t>
      </w:r>
    </w:p>
    <w:p w14:paraId="466102BA" w14:textId="7248FC61" w:rsidR="00700C02" w:rsidRPr="00F57B38" w:rsidRDefault="001B7663" w:rsidP="00D14A01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m:oMath>
        <m:sSub>
          <m:sSubPr>
            <m:ctrlPr>
              <w:ins w:id="40" w:author="Charlotte Boyd" w:date="2021-12-29T11:38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ins w:id="41" w:author="Charlotte Boyd" w:date="2021-12-29T11:38:00Z">
                <w:rPr>
                  <w:rFonts w:ascii="Cambria Math" w:eastAsiaTheme="minorEastAsia" w:hAnsi="Cambria Math"/>
                </w:rPr>
                <m:t>R</m:t>
              </w:ins>
            </m:r>
          </m:e>
          <m:sub>
            <m:r>
              <w:ins w:id="42" w:author="Charlotte Boyd" w:date="2021-12-29T11:38:00Z">
                <w:rPr>
                  <w:rFonts w:ascii="Cambria Math" w:eastAsiaTheme="minorEastAsia" w:hAnsi="Cambria Math"/>
                </w:rPr>
                <m:t>a, b</m:t>
              </w:ins>
            </m:r>
          </m:sub>
        </m:sSub>
      </m:oMath>
      <w:del w:id="43" w:author="Charlotte Boyd" w:date="2021-12-29T11:38:00Z">
        <w:r w:rsidR="00700C02" w:rsidRPr="00F57B38" w:rsidDel="001B7663">
          <w:rPr>
            <w:rFonts w:ascii="Garamond" w:eastAsiaTheme="minorEastAsia" w:hAnsi="Garamond" w:cstheme="minorHAnsi"/>
            <w:sz w:val="28"/>
            <w:szCs w:val="28"/>
          </w:rPr>
          <w:delText>R</w:delText>
        </w:r>
      </w:del>
      <w:r w:rsidR="00700C02" w:rsidRPr="00F57B38">
        <w:rPr>
          <w:rFonts w:ascii="Garamond" w:eastAsiaTheme="minorEastAsia" w:hAnsi="Garamond" w:cstheme="minorHAnsi"/>
          <w:sz w:val="28"/>
          <w:szCs w:val="28"/>
        </w:rPr>
        <w:t xml:space="preserve"> = total number of comparisons between individuals born in year a and </w:t>
      </w:r>
      <w:r w:rsidR="007A699B" w:rsidRPr="00F57B38">
        <w:rPr>
          <w:rFonts w:ascii="Garamond" w:eastAsiaTheme="minorEastAsia" w:hAnsi="Garamond" w:cstheme="minorHAnsi"/>
          <w:sz w:val="28"/>
          <w:szCs w:val="28"/>
        </w:rPr>
        <w:t>individuals born in year b</w:t>
      </w:r>
      <w:r w:rsidR="00D35FC2">
        <w:rPr>
          <w:rFonts w:ascii="Garamond" w:eastAsiaTheme="minorEastAsia" w:hAnsi="Garamond" w:cstheme="minorHAnsi"/>
          <w:sz w:val="28"/>
          <w:szCs w:val="28"/>
        </w:rPr>
        <w:t>.</w:t>
      </w:r>
    </w:p>
    <w:p w14:paraId="4DE8A03F" w14:textId="3B3C1462" w:rsidR="007A699B" w:rsidRDefault="007A699B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62CEC64C" w14:textId="00AE4BE2" w:rsidR="007A699B" w:rsidDel="008D48A5" w:rsidRDefault="007A699B" w:rsidP="00D14A01">
      <w:pPr>
        <w:spacing w:after="0" w:line="240" w:lineRule="auto"/>
        <w:contextualSpacing/>
        <w:rPr>
          <w:del w:id="44" w:author="Charlotte Boyd" w:date="2021-12-29T11:43:00Z"/>
          <w:rFonts w:ascii="Garamond" w:eastAsiaTheme="minorEastAsia" w:hAnsi="Garamond" w:cstheme="minorHAnsi"/>
        </w:rPr>
      </w:pPr>
    </w:p>
    <w:p w14:paraId="67499A57" w14:textId="49B29508" w:rsidR="008D48A5" w:rsidRDefault="008D48A5" w:rsidP="00D14A01">
      <w:pPr>
        <w:spacing w:after="0" w:line="240" w:lineRule="auto"/>
        <w:contextualSpacing/>
        <w:rPr>
          <w:rFonts w:ascii="Garamond" w:eastAsiaTheme="minorEastAsia" w:hAnsi="Garamond" w:cstheme="minorHAnsi"/>
        </w:rPr>
      </w:pPr>
    </w:p>
    <w:p w14:paraId="4A2539A7" w14:textId="77777777" w:rsidR="00CC1879" w:rsidRDefault="00CC1879">
      <w:pPr>
        <w:rPr>
          <w:ins w:id="45" w:author="Charlotte Boyd" w:date="2021-12-29T11:48:00Z"/>
          <w:rFonts w:ascii="Garamond" w:eastAsiaTheme="minorEastAsia" w:hAnsi="Garamond"/>
          <w:sz w:val="36"/>
          <w:szCs w:val="36"/>
        </w:rPr>
      </w:pPr>
      <w:ins w:id="46" w:author="Charlotte Boyd" w:date="2021-12-29T11:48:00Z">
        <w:r>
          <w:rPr>
            <w:rFonts w:ascii="Garamond" w:eastAsiaTheme="minorEastAsia" w:hAnsi="Garamond"/>
            <w:sz w:val="36"/>
            <w:szCs w:val="36"/>
          </w:rPr>
          <w:br w:type="page"/>
        </w:r>
      </w:ins>
    </w:p>
    <w:p w14:paraId="5173164F" w14:textId="69FDD6C5" w:rsidR="008D48A5" w:rsidRPr="008D48A5" w:rsidRDefault="008D48A5" w:rsidP="008D48A5">
      <w:pPr>
        <w:rPr>
          <w:rFonts w:ascii="Garamond" w:eastAsiaTheme="minorEastAsia" w:hAnsi="Garamond"/>
          <w:sz w:val="36"/>
          <w:szCs w:val="36"/>
        </w:rPr>
      </w:pPr>
      <w:r w:rsidRPr="008D48A5">
        <w:rPr>
          <w:rFonts w:ascii="Garamond" w:eastAsiaTheme="minorEastAsia" w:hAnsi="Garamond"/>
          <w:sz w:val="36"/>
          <w:szCs w:val="36"/>
        </w:rPr>
        <w:lastRenderedPageBreak/>
        <w:t>Model</w:t>
      </w:r>
    </w:p>
    <w:p w14:paraId="5FC3F36F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>model {</w:t>
      </w:r>
    </w:p>
    <w:p w14:paraId="7B5EDF68" w14:textId="5D2B420E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</w:t>
      </w:r>
      <w:proofErr w:type="spellStart"/>
      <w:r w:rsidRPr="008D48A5">
        <w:rPr>
          <w:rFonts w:ascii="Garamond" w:hAnsi="Garamond"/>
        </w:rPr>
        <w:t>Nf</w:t>
      </w:r>
      <w:proofErr w:type="spellEnd"/>
      <w:r w:rsidRPr="008D48A5">
        <w:rPr>
          <w:rFonts w:ascii="Garamond" w:hAnsi="Garamond"/>
        </w:rPr>
        <w:t xml:space="preserve"> ~ </w:t>
      </w:r>
      <w:proofErr w:type="spellStart"/>
      <w:r w:rsidRPr="008D48A5">
        <w:rPr>
          <w:rFonts w:ascii="Garamond" w:hAnsi="Garamond"/>
        </w:rPr>
        <w:t>dnorm</w:t>
      </w:r>
      <w:proofErr w:type="spellEnd"/>
      <w:r w:rsidRPr="008D48A5">
        <w:rPr>
          <w:rFonts w:ascii="Garamond" w:hAnsi="Garamond"/>
        </w:rPr>
        <w:t>(0, tau)</w:t>
      </w:r>
      <w:ins w:id="47" w:author="Charlotte Boyd" w:date="2021-12-29T11:44:00Z">
        <w:r>
          <w:rPr>
            <w:rFonts w:ascii="Garamond" w:hAnsi="Garamond"/>
          </w:rPr>
          <w:t xml:space="preserve"> # why not make this negative binomial?</w:t>
        </w:r>
      </w:ins>
    </w:p>
    <w:p w14:paraId="01ADA32E" w14:textId="5C47C8A1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Nm ~ </w:t>
      </w:r>
      <w:proofErr w:type="spellStart"/>
      <w:r w:rsidRPr="008D48A5">
        <w:rPr>
          <w:rFonts w:ascii="Garamond" w:hAnsi="Garamond"/>
        </w:rPr>
        <w:t>dnorm</w:t>
      </w:r>
      <w:proofErr w:type="spellEnd"/>
      <w:r w:rsidRPr="008D48A5">
        <w:rPr>
          <w:rFonts w:ascii="Garamond" w:hAnsi="Garamond"/>
        </w:rPr>
        <w:t>(0, tau)</w:t>
      </w:r>
      <w:ins w:id="48" w:author="Charlotte Boyd" w:date="2021-12-29T11:44:00Z">
        <w:r>
          <w:rPr>
            <w:rFonts w:ascii="Garamond" w:hAnsi="Garamond"/>
          </w:rPr>
          <w:t xml:space="preserve"> # ditto</w:t>
        </w:r>
      </w:ins>
    </w:p>
    <w:p w14:paraId="7D59BBB4" w14:textId="07D65D84" w:rsidR="008D48A5" w:rsidRDefault="008D48A5" w:rsidP="008D48A5">
      <w:pPr>
        <w:spacing w:after="0" w:line="240" w:lineRule="auto"/>
        <w:contextualSpacing/>
        <w:rPr>
          <w:ins w:id="49" w:author="Charlotte Boyd" w:date="2021-12-29T11:44:00Z"/>
          <w:rFonts w:ascii="Garamond" w:hAnsi="Garamond"/>
        </w:rPr>
      </w:pPr>
      <w:r w:rsidRPr="008D48A5">
        <w:rPr>
          <w:rFonts w:ascii="Garamond" w:hAnsi="Garamond"/>
        </w:rPr>
        <w:t xml:space="preserve">  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 xml:space="preserve"> ~ </w:t>
      </w:r>
      <w:proofErr w:type="spellStart"/>
      <w:r w:rsidRPr="008D48A5">
        <w:rPr>
          <w:rFonts w:ascii="Garamond" w:hAnsi="Garamond"/>
        </w:rPr>
        <w:t>dbeta</w:t>
      </w:r>
      <w:proofErr w:type="spellEnd"/>
      <w:r w:rsidRPr="008D48A5">
        <w:rPr>
          <w:rFonts w:ascii="Garamond" w:hAnsi="Garamond"/>
        </w:rPr>
        <w:t>(1, 1)</w:t>
      </w:r>
    </w:p>
    <w:p w14:paraId="45CE4F5E" w14:textId="77777777" w:rsidR="00CC1879" w:rsidRPr="008D48A5" w:rsidRDefault="00CC1879" w:rsidP="008D48A5">
      <w:pPr>
        <w:spacing w:after="0" w:line="240" w:lineRule="auto"/>
        <w:contextualSpacing/>
        <w:rPr>
          <w:rFonts w:ascii="Garamond" w:hAnsi="Garamond"/>
        </w:rPr>
      </w:pPr>
    </w:p>
    <w:p w14:paraId="7682D7BC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for (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 in 1:mom_yrs) {</w:t>
      </w:r>
    </w:p>
    <w:p w14:paraId="149B3512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  MHSP[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~ </w:t>
      </w:r>
      <w:proofErr w:type="spellStart"/>
      <w:r w:rsidRPr="008D48A5">
        <w:rPr>
          <w:rFonts w:ascii="Garamond" w:hAnsi="Garamond"/>
        </w:rPr>
        <w:t>dbin</w:t>
      </w:r>
      <w:proofErr w:type="spellEnd"/>
      <w:r w:rsidRPr="008D48A5">
        <w:rPr>
          <w:rFonts w:ascii="Garamond" w:hAnsi="Garamond"/>
        </w:rPr>
        <w:t>((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>^(</w:t>
      </w:r>
      <w:proofErr w:type="spellStart"/>
      <w:r w:rsidRPr="008D48A5">
        <w:rPr>
          <w:rFonts w:ascii="Garamond" w:hAnsi="Garamond"/>
        </w:rPr>
        <w:t>mom_ys_birth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- </w:t>
      </w:r>
      <w:proofErr w:type="spellStart"/>
      <w:r w:rsidRPr="008D48A5">
        <w:rPr>
          <w:rFonts w:ascii="Garamond" w:hAnsi="Garamond"/>
        </w:rPr>
        <w:t>mom_os_birth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>]))/(</w:t>
      </w:r>
      <w:proofErr w:type="spellStart"/>
      <w:r w:rsidRPr="008D48A5">
        <w:rPr>
          <w:rFonts w:ascii="Garamond" w:hAnsi="Garamond"/>
        </w:rPr>
        <w:t>Nf</w:t>
      </w:r>
      <w:proofErr w:type="spellEnd"/>
      <w:r w:rsidRPr="008D48A5">
        <w:rPr>
          <w:rFonts w:ascii="Garamond" w:hAnsi="Garamond"/>
        </w:rPr>
        <w:t xml:space="preserve"> * lam^(</w:t>
      </w:r>
      <w:proofErr w:type="spellStart"/>
      <w:r w:rsidRPr="008D48A5">
        <w:rPr>
          <w:rFonts w:ascii="Garamond" w:hAnsi="Garamond"/>
        </w:rPr>
        <w:t>mom_ys_birth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 xml:space="preserve">] - </w:t>
      </w:r>
      <w:proofErr w:type="spellStart"/>
      <w:r w:rsidRPr="008D48A5">
        <w:rPr>
          <w:rFonts w:ascii="Garamond" w:hAnsi="Garamond"/>
        </w:rPr>
        <w:t>min_cohort</w:t>
      </w:r>
      <w:proofErr w:type="spellEnd"/>
      <w:r w:rsidRPr="008D48A5">
        <w:rPr>
          <w:rFonts w:ascii="Garamond" w:hAnsi="Garamond"/>
        </w:rPr>
        <w:t xml:space="preserve">)), </w:t>
      </w:r>
      <w:proofErr w:type="spellStart"/>
      <w:r w:rsidRPr="008D48A5">
        <w:rPr>
          <w:rFonts w:ascii="Garamond" w:hAnsi="Garamond"/>
        </w:rPr>
        <w:t>mom_n_comps</w:t>
      </w:r>
      <w:proofErr w:type="spellEnd"/>
      <w:r w:rsidRPr="008D48A5">
        <w:rPr>
          <w:rFonts w:ascii="Garamond" w:hAnsi="Garamond"/>
        </w:rPr>
        <w:t>[</w:t>
      </w:r>
      <w:proofErr w:type="spellStart"/>
      <w:r w:rsidRPr="008D48A5">
        <w:rPr>
          <w:rFonts w:ascii="Garamond" w:hAnsi="Garamond"/>
        </w:rPr>
        <w:t>i</w:t>
      </w:r>
      <w:proofErr w:type="spellEnd"/>
      <w:r w:rsidRPr="008D48A5">
        <w:rPr>
          <w:rFonts w:ascii="Garamond" w:hAnsi="Garamond"/>
        </w:rPr>
        <w:t>])</w:t>
      </w:r>
    </w:p>
    <w:p w14:paraId="214FAB10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}</w:t>
      </w:r>
    </w:p>
    <w:p w14:paraId="08624F25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for (j in 1:dad_yrs) {</w:t>
      </w:r>
    </w:p>
    <w:p w14:paraId="3E82F91C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  FHSP[j] ~ </w:t>
      </w:r>
      <w:proofErr w:type="spellStart"/>
      <w:r w:rsidRPr="008D48A5">
        <w:rPr>
          <w:rFonts w:ascii="Garamond" w:hAnsi="Garamond"/>
        </w:rPr>
        <w:t>dbin</w:t>
      </w:r>
      <w:proofErr w:type="spellEnd"/>
      <w:r w:rsidRPr="008D48A5">
        <w:rPr>
          <w:rFonts w:ascii="Garamond" w:hAnsi="Garamond"/>
        </w:rPr>
        <w:t>((</w:t>
      </w:r>
      <w:proofErr w:type="spellStart"/>
      <w:r w:rsidRPr="008D48A5">
        <w:rPr>
          <w:rFonts w:ascii="Garamond" w:hAnsi="Garamond"/>
        </w:rPr>
        <w:t>surv</w:t>
      </w:r>
      <w:proofErr w:type="spellEnd"/>
      <w:r w:rsidRPr="008D48A5">
        <w:rPr>
          <w:rFonts w:ascii="Garamond" w:hAnsi="Garamond"/>
        </w:rPr>
        <w:t>^(</w:t>
      </w:r>
      <w:proofErr w:type="spellStart"/>
      <w:r w:rsidRPr="008D48A5">
        <w:rPr>
          <w:rFonts w:ascii="Garamond" w:hAnsi="Garamond"/>
        </w:rPr>
        <w:t>dad_ys_birth</w:t>
      </w:r>
      <w:proofErr w:type="spellEnd"/>
      <w:r w:rsidRPr="008D48A5">
        <w:rPr>
          <w:rFonts w:ascii="Garamond" w:hAnsi="Garamond"/>
        </w:rPr>
        <w:t xml:space="preserve">[j] - </w:t>
      </w:r>
      <w:proofErr w:type="spellStart"/>
      <w:r w:rsidRPr="008D48A5">
        <w:rPr>
          <w:rFonts w:ascii="Garamond" w:hAnsi="Garamond"/>
        </w:rPr>
        <w:t>dad_os_birth</w:t>
      </w:r>
      <w:proofErr w:type="spellEnd"/>
      <w:r w:rsidRPr="008D48A5">
        <w:rPr>
          <w:rFonts w:ascii="Garamond" w:hAnsi="Garamond"/>
        </w:rPr>
        <w:t>[j]))/(Nm * lam^(</w:t>
      </w:r>
      <w:proofErr w:type="spellStart"/>
      <w:r w:rsidRPr="008D48A5">
        <w:rPr>
          <w:rFonts w:ascii="Garamond" w:hAnsi="Garamond"/>
        </w:rPr>
        <w:t>dad_ys_birth</w:t>
      </w:r>
      <w:proofErr w:type="spellEnd"/>
      <w:r w:rsidRPr="008D48A5">
        <w:rPr>
          <w:rFonts w:ascii="Garamond" w:hAnsi="Garamond"/>
        </w:rPr>
        <w:t xml:space="preserve">[j] - </w:t>
      </w:r>
      <w:proofErr w:type="spellStart"/>
      <w:r w:rsidRPr="008D48A5">
        <w:rPr>
          <w:rFonts w:ascii="Garamond" w:hAnsi="Garamond"/>
        </w:rPr>
        <w:t>min_cohort</w:t>
      </w:r>
      <w:proofErr w:type="spellEnd"/>
      <w:r w:rsidRPr="008D48A5">
        <w:rPr>
          <w:rFonts w:ascii="Garamond" w:hAnsi="Garamond"/>
        </w:rPr>
        <w:t xml:space="preserve">)), </w:t>
      </w:r>
      <w:proofErr w:type="spellStart"/>
      <w:r w:rsidRPr="008D48A5">
        <w:rPr>
          <w:rFonts w:ascii="Garamond" w:hAnsi="Garamond"/>
        </w:rPr>
        <w:t>dad_n_comps</w:t>
      </w:r>
      <w:proofErr w:type="spellEnd"/>
      <w:r w:rsidRPr="008D48A5">
        <w:rPr>
          <w:rFonts w:ascii="Garamond" w:hAnsi="Garamond"/>
        </w:rPr>
        <w:t>[j])</w:t>
      </w:r>
    </w:p>
    <w:p w14:paraId="419B89A1" w14:textId="77777777" w:rsidR="008D48A5" w:rsidRPr="008D48A5" w:rsidRDefault="008D48A5" w:rsidP="008D48A5">
      <w:pPr>
        <w:spacing w:after="0" w:line="240" w:lineRule="auto"/>
        <w:contextualSpacing/>
        <w:rPr>
          <w:rFonts w:ascii="Garamond" w:hAnsi="Garamond"/>
        </w:rPr>
      </w:pPr>
      <w:r w:rsidRPr="008D48A5">
        <w:rPr>
          <w:rFonts w:ascii="Garamond" w:hAnsi="Garamond"/>
        </w:rPr>
        <w:t xml:space="preserve">  }</w:t>
      </w:r>
    </w:p>
    <w:p w14:paraId="1BC56985" w14:textId="7B8CAD89" w:rsidR="008D48A5" w:rsidRDefault="008D48A5" w:rsidP="008D48A5">
      <w:pPr>
        <w:spacing w:after="0" w:line="240" w:lineRule="auto"/>
        <w:contextualSpacing/>
        <w:rPr>
          <w:ins w:id="50" w:author="Charlotte Boyd" w:date="2021-12-29T11:45:00Z"/>
          <w:rFonts w:ascii="Garamond" w:hAnsi="Garamond"/>
        </w:rPr>
      </w:pPr>
      <w:r w:rsidRPr="008D48A5">
        <w:rPr>
          <w:rFonts w:ascii="Garamond" w:hAnsi="Garamond"/>
        </w:rPr>
        <w:t>}</w:t>
      </w:r>
    </w:p>
    <w:p w14:paraId="5EEA5B33" w14:textId="26B2F460" w:rsidR="00CC1879" w:rsidRDefault="00CC1879" w:rsidP="008D48A5">
      <w:pPr>
        <w:spacing w:after="0" w:line="240" w:lineRule="auto"/>
        <w:contextualSpacing/>
        <w:rPr>
          <w:ins w:id="51" w:author="Charlotte Boyd" w:date="2021-12-29T11:45:00Z"/>
          <w:rFonts w:ascii="Garamond" w:hAnsi="Garamond"/>
        </w:rPr>
      </w:pPr>
    </w:p>
    <w:p w14:paraId="3A55C644" w14:textId="22D049AF" w:rsidR="00CC1879" w:rsidRDefault="00CC1879" w:rsidP="008D48A5">
      <w:pPr>
        <w:spacing w:after="0" w:line="240" w:lineRule="auto"/>
        <w:contextualSpacing/>
        <w:rPr>
          <w:ins w:id="52" w:author="Charlotte Boyd" w:date="2021-12-29T11:45:00Z"/>
          <w:rFonts w:ascii="Garamond" w:hAnsi="Garamond"/>
        </w:rPr>
      </w:pPr>
      <w:proofErr w:type="spellStart"/>
      <w:ins w:id="53" w:author="Charlotte Boyd" w:date="2021-12-29T11:45:00Z">
        <w:r>
          <w:rPr>
            <w:rFonts w:ascii="Garamond" w:hAnsi="Garamond"/>
          </w:rPr>
          <w:t>Nf</w:t>
        </w:r>
        <w:proofErr w:type="spellEnd"/>
        <w:r>
          <w:rPr>
            <w:rFonts w:ascii="Garamond" w:hAnsi="Garamond"/>
          </w:rPr>
          <w:t xml:space="preserve"> # </w:t>
        </w:r>
      </w:ins>
      <w:ins w:id="54" w:author="Charlotte Boyd" w:date="2021-12-29T11:46:00Z">
        <w:r>
          <w:rPr>
            <w:rFonts w:ascii="Garamond" w:hAnsi="Garamond"/>
          </w:rPr>
          <w:t>number of mature females in estimation year</w:t>
        </w:r>
      </w:ins>
      <w:ins w:id="55" w:author="Charlotte Boyd" w:date="2021-12-29T11:50:00Z">
        <w:r w:rsidR="00900A73">
          <w:rPr>
            <w:rFonts w:ascii="Garamond" w:hAnsi="Garamond"/>
          </w:rPr>
          <w:t xml:space="preserve"> [i.e. </w:t>
        </w:r>
        <w:proofErr w:type="spellStart"/>
        <w:r w:rsidR="00900A73" w:rsidRPr="00900A73">
          <w:rPr>
            <w:rFonts w:ascii="Garamond" w:hAnsi="Garamond"/>
            <w:i/>
            <w:iCs/>
          </w:rPr>
          <w:t>Nγ</w:t>
        </w:r>
        <w:proofErr w:type="spellEnd"/>
        <w:r w:rsidR="00900A73">
          <w:rPr>
            <w:rFonts w:ascii="Garamond" w:hAnsi="Garamond"/>
          </w:rPr>
          <w:t>]</w:t>
        </w:r>
      </w:ins>
    </w:p>
    <w:p w14:paraId="0ACA61F8" w14:textId="73402766" w:rsidR="00CC1879" w:rsidRDefault="00CC1879" w:rsidP="008D48A5">
      <w:pPr>
        <w:spacing w:after="0" w:line="240" w:lineRule="auto"/>
        <w:contextualSpacing/>
        <w:rPr>
          <w:ins w:id="56" w:author="Charlotte Boyd" w:date="2021-12-29T11:45:00Z"/>
          <w:rFonts w:ascii="Garamond" w:hAnsi="Garamond"/>
        </w:rPr>
      </w:pPr>
      <w:ins w:id="57" w:author="Charlotte Boyd" w:date="2021-12-29T11:45:00Z">
        <w:r>
          <w:rPr>
            <w:rFonts w:ascii="Garamond" w:hAnsi="Garamond"/>
          </w:rPr>
          <w:t>Nm</w:t>
        </w:r>
      </w:ins>
      <w:ins w:id="58" w:author="Charlotte Boyd" w:date="2021-12-29T11:46:00Z">
        <w:r>
          <w:rPr>
            <w:rFonts w:ascii="Garamond" w:hAnsi="Garamond"/>
          </w:rPr>
          <w:t xml:space="preserve"> # number of mature males in estimation year</w:t>
        </w:r>
      </w:ins>
    </w:p>
    <w:p w14:paraId="0F737B97" w14:textId="1CA4A564" w:rsidR="00CC1879" w:rsidRDefault="00CC1879" w:rsidP="008D48A5">
      <w:pPr>
        <w:spacing w:after="0" w:line="240" w:lineRule="auto"/>
        <w:contextualSpacing/>
        <w:rPr>
          <w:ins w:id="59" w:author="Charlotte Boyd" w:date="2021-12-29T11:48:00Z"/>
          <w:rFonts w:ascii="Garamond" w:hAnsi="Garamond"/>
        </w:rPr>
      </w:pPr>
      <w:proofErr w:type="spellStart"/>
      <w:ins w:id="60" w:author="Charlotte Boyd" w:date="2021-12-29T11:45:00Z">
        <w:r>
          <w:rPr>
            <w:rFonts w:ascii="Garamond" w:hAnsi="Garamond"/>
          </w:rPr>
          <w:t>surv</w:t>
        </w:r>
        <w:proofErr w:type="spellEnd"/>
        <w:r>
          <w:rPr>
            <w:rFonts w:ascii="Garamond" w:hAnsi="Garamond"/>
          </w:rPr>
          <w:t xml:space="preserve"> </w:t>
        </w:r>
      </w:ins>
      <w:ins w:id="61" w:author="Charlotte Boyd" w:date="2021-12-29T11:46:00Z">
        <w:r>
          <w:rPr>
            <w:rFonts w:ascii="Garamond" w:hAnsi="Garamond"/>
          </w:rPr>
          <w:t># annual survival of mature males and f</w:t>
        </w:r>
      </w:ins>
      <w:ins w:id="62" w:author="Charlotte Boyd" w:date="2021-12-29T11:47:00Z">
        <w:r>
          <w:rPr>
            <w:rFonts w:ascii="Garamond" w:hAnsi="Garamond"/>
          </w:rPr>
          <w:t>emales</w:t>
        </w:r>
      </w:ins>
    </w:p>
    <w:p w14:paraId="7E3D6377" w14:textId="1D24E1B7" w:rsidR="00CC1879" w:rsidRDefault="00CC1879" w:rsidP="008D48A5">
      <w:pPr>
        <w:spacing w:after="0" w:line="240" w:lineRule="auto"/>
        <w:contextualSpacing/>
        <w:rPr>
          <w:ins w:id="63" w:author="Charlotte Boyd" w:date="2021-12-29T11:48:00Z"/>
          <w:rFonts w:ascii="Garamond" w:hAnsi="Garamond"/>
        </w:rPr>
      </w:pPr>
    </w:p>
    <w:p w14:paraId="2AF3EDAB" w14:textId="2A412442" w:rsidR="00CC1879" w:rsidRDefault="00CC1879" w:rsidP="008D48A5">
      <w:pPr>
        <w:spacing w:after="0" w:line="240" w:lineRule="auto"/>
        <w:contextualSpacing/>
        <w:rPr>
          <w:ins w:id="64" w:author="Charlotte Boyd" w:date="2021-12-29T11:48:00Z"/>
          <w:rFonts w:ascii="Garamond" w:hAnsi="Garamond"/>
        </w:rPr>
      </w:pPr>
      <w:proofErr w:type="spellStart"/>
      <w:ins w:id="65" w:author="Charlotte Boyd" w:date="2021-12-29T11:48:00Z">
        <w:r>
          <w:rPr>
            <w:rFonts w:ascii="Garamond" w:hAnsi="Garamond"/>
          </w:rPr>
          <w:t>mom_yrs</w:t>
        </w:r>
        <w:proofErr w:type="spellEnd"/>
        <w:r>
          <w:rPr>
            <w:rFonts w:ascii="Garamond" w:hAnsi="Garamond"/>
          </w:rPr>
          <w:t xml:space="preserve"> # </w:t>
        </w:r>
      </w:ins>
      <w:ins w:id="66" w:author="Charlotte Boyd" w:date="2021-12-29T11:49:00Z">
        <w:r>
          <w:rPr>
            <w:rFonts w:ascii="Garamond" w:hAnsi="Garamond"/>
          </w:rPr>
          <w:t xml:space="preserve">number of comparison years to loop over [e.g., </w:t>
        </w:r>
        <w:r w:rsidRPr="00900A73">
          <w:rPr>
            <w:rFonts w:ascii="Garamond" w:hAnsi="Garamond"/>
            <w:i/>
            <w:iCs/>
          </w:rPr>
          <w:t>a</w:t>
        </w:r>
        <w:r>
          <w:rPr>
            <w:rFonts w:ascii="Garamond" w:hAnsi="Garamond"/>
          </w:rPr>
          <w:t xml:space="preserve"> vs </w:t>
        </w:r>
        <w:r w:rsidRPr="00900A73">
          <w:rPr>
            <w:rFonts w:ascii="Garamond" w:hAnsi="Garamond"/>
            <w:i/>
            <w:iCs/>
          </w:rPr>
          <w:t>b</w:t>
        </w:r>
        <w:r>
          <w:rPr>
            <w:rFonts w:ascii="Garamond" w:hAnsi="Garamond"/>
          </w:rPr>
          <w:t>]</w:t>
        </w:r>
      </w:ins>
    </w:p>
    <w:p w14:paraId="10703AF1" w14:textId="77777777" w:rsidR="00CC1879" w:rsidRDefault="00CC1879" w:rsidP="008D48A5">
      <w:pPr>
        <w:spacing w:after="0" w:line="240" w:lineRule="auto"/>
        <w:contextualSpacing/>
        <w:rPr>
          <w:ins w:id="67" w:author="Charlotte Boyd" w:date="2021-12-29T11:48:00Z"/>
          <w:rFonts w:ascii="Garamond" w:hAnsi="Garamond"/>
        </w:rPr>
      </w:pPr>
    </w:p>
    <w:p w14:paraId="364E2422" w14:textId="19C8E830" w:rsidR="00CC1879" w:rsidRDefault="00CC1879" w:rsidP="008D48A5">
      <w:pPr>
        <w:spacing w:after="0" w:line="240" w:lineRule="auto"/>
        <w:contextualSpacing/>
        <w:rPr>
          <w:ins w:id="68" w:author="Charlotte Boyd" w:date="2021-12-29T11:52:00Z"/>
          <w:rFonts w:ascii="Garamond" w:eastAsiaTheme="minorEastAsia" w:hAnsi="Garamond"/>
        </w:rPr>
      </w:pPr>
      <w:ins w:id="69" w:author="Charlotte Boyd" w:date="2021-12-29T11:48:00Z">
        <w:r>
          <w:rPr>
            <w:rFonts w:ascii="Garamond" w:hAnsi="Garamond"/>
          </w:rPr>
          <w:t xml:space="preserve">MHSP </w:t>
        </w:r>
      </w:ins>
      <w:ins w:id="70" w:author="Charlotte Boyd" w:date="2021-12-29T11:49:00Z">
        <w:r w:rsidR="00900A73">
          <w:rPr>
            <w:rFonts w:ascii="Garamond" w:hAnsi="Garamond"/>
          </w:rPr>
          <w:t># observed positive maternal half</w:t>
        </w:r>
      </w:ins>
      <w:ins w:id="71" w:author="Charlotte Boyd" w:date="2021-12-29T11:50:00Z">
        <w:r w:rsidR="00900A73">
          <w:rPr>
            <w:rFonts w:ascii="Garamond" w:hAnsi="Garamond"/>
          </w:rPr>
          <w:t xml:space="preserve">-sibs </w:t>
        </w:r>
      </w:ins>
      <w:ins w:id="72" w:author="Charlotte Boyd" w:date="2021-12-29T11:51:00Z">
        <w:r w:rsidR="00900A73">
          <w:rPr>
            <w:rFonts w:ascii="Garamond" w:hAnsi="Garamond"/>
          </w:rPr>
          <w:t xml:space="preserve">[i.e. </w:t>
        </w:r>
      </w:ins>
      <m:oMath>
        <m:sSub>
          <m:sSubPr>
            <m:ctrlPr>
              <w:ins w:id="73" w:author="Charlotte Boyd" w:date="2021-12-29T11:51:00Z">
                <w:rPr>
                  <w:rFonts w:ascii="Cambria Math" w:hAnsi="Cambria Math"/>
                  <w:i/>
                </w:rPr>
              </w:ins>
            </m:ctrlPr>
          </m:sSubPr>
          <m:e>
            <m:r>
              <w:ins w:id="74" w:author="Charlotte Boyd" w:date="2021-12-29T11:51:00Z">
                <w:rPr>
                  <w:rFonts w:ascii="Cambria Math" w:hAnsi="Cambria Math"/>
                </w:rPr>
                <m:t>Y</m:t>
              </w:ins>
            </m:r>
          </m:e>
          <m:sub>
            <m:r>
              <w:ins w:id="75" w:author="Charlotte Boyd" w:date="2021-12-29T11:51:00Z">
                <w:rPr>
                  <w:rFonts w:ascii="Cambria Math" w:hAnsi="Cambria Math"/>
                </w:rPr>
                <m:t>a, b</m:t>
              </w:ins>
            </m:r>
          </m:sub>
        </m:sSub>
      </m:oMath>
      <w:ins w:id="76" w:author="Charlotte Boyd" w:date="2021-12-29T11:52:00Z">
        <w:r w:rsidR="00900A73">
          <w:rPr>
            <w:rFonts w:ascii="Garamond" w:eastAsiaTheme="minorEastAsia" w:hAnsi="Garamond"/>
          </w:rPr>
          <w:t>]</w:t>
        </w:r>
      </w:ins>
    </w:p>
    <w:p w14:paraId="4B8029B1" w14:textId="6120DBD5" w:rsidR="00900A73" w:rsidRDefault="00900A73" w:rsidP="008D48A5">
      <w:pPr>
        <w:spacing w:after="0" w:line="240" w:lineRule="auto"/>
        <w:contextualSpacing/>
        <w:rPr>
          <w:ins w:id="77" w:author="Charlotte Boyd" w:date="2021-12-29T11:52:00Z"/>
          <w:rFonts w:ascii="Garamond" w:eastAsiaTheme="minorEastAsia" w:hAnsi="Garamond"/>
        </w:rPr>
      </w:pPr>
    </w:p>
    <w:p w14:paraId="449E6A66" w14:textId="41DC99DE" w:rsidR="00900A73" w:rsidRDefault="00900A73" w:rsidP="008D48A5">
      <w:pPr>
        <w:spacing w:after="0" w:line="240" w:lineRule="auto"/>
        <w:contextualSpacing/>
        <w:rPr>
          <w:ins w:id="78" w:author="Charlotte Boyd" w:date="2021-12-29T11:55:00Z"/>
          <w:rFonts w:ascii="Garamond" w:eastAsiaTheme="minorEastAsia" w:hAnsi="Garamond"/>
        </w:rPr>
      </w:pPr>
      <w:proofErr w:type="spellStart"/>
      <w:ins w:id="79" w:author="Charlotte Boyd" w:date="2021-12-29T11:52:00Z">
        <w:r w:rsidRPr="008D48A5">
          <w:rPr>
            <w:rFonts w:ascii="Garamond" w:hAnsi="Garamond"/>
          </w:rPr>
          <w:t>surv</w:t>
        </w:r>
        <w:proofErr w:type="spellEnd"/>
        <w:r w:rsidRPr="008D48A5">
          <w:rPr>
            <w:rFonts w:ascii="Garamond" w:hAnsi="Garamond"/>
          </w:rPr>
          <w:t>^(</w:t>
        </w:r>
      </w:ins>
      <w:ins w:id="80" w:author="Charlotte Boyd" w:date="2021-12-29T11:53:00Z">
        <w:r w:rsidRPr="00900A73">
          <w:rPr>
            <w:rFonts w:ascii="Garamond" w:hAnsi="Garamond"/>
          </w:rPr>
          <w:t xml:space="preserve"> </w:t>
        </w:r>
        <w:proofErr w:type="spellStart"/>
        <w:r w:rsidRPr="008D48A5">
          <w:rPr>
            <w:rFonts w:ascii="Garamond" w:hAnsi="Garamond"/>
          </w:rPr>
          <w:t>mom_ys_birth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 xml:space="preserve">] - </w:t>
        </w:r>
        <w:proofErr w:type="spellStart"/>
        <w:r w:rsidRPr="008D48A5">
          <w:rPr>
            <w:rFonts w:ascii="Garamond" w:hAnsi="Garamond"/>
          </w:rPr>
          <w:t>mom_os_birth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>]</w:t>
        </w:r>
        <w:r>
          <w:rPr>
            <w:rFonts w:ascii="Garamond" w:hAnsi="Garamond"/>
          </w:rPr>
          <w:t xml:space="preserve">) # </w:t>
        </w:r>
      </w:ins>
      <w:ins w:id="81" w:author="Charlotte Boyd" w:date="2021-12-29T11:54:00Z">
        <w:r>
          <w:rPr>
            <w:rFonts w:ascii="Garamond" w:hAnsi="Garamond"/>
          </w:rPr>
          <w:t xml:space="preserve">expected survival of mature female between comparison years [i.e. </w:t>
        </w:r>
      </w:ins>
      <m:oMath>
        <m:sSup>
          <m:sSupPr>
            <m:ctrlPr>
              <w:ins w:id="82" w:author="Charlotte Boyd" w:date="2021-12-29T11:54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83" w:author="Charlotte Boyd" w:date="2021-12-29T11:54:00Z">
                <w:rPr>
                  <w:rFonts w:ascii="Cambria Math" w:hAnsi="Cambria Math"/>
                </w:rPr>
                <m:t>ϕ</m:t>
              </w:ins>
            </m:r>
          </m:e>
          <m:sup>
            <m:d>
              <m:dPr>
                <m:ctrlPr>
                  <w:ins w:id="84" w:author="Charlotte Boyd" w:date="2021-12-29T11:54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ins w:id="85" w:author="Charlotte Boyd" w:date="2021-12-29T11:54:00Z">
                    <w:rPr>
                      <w:rFonts w:ascii="Cambria Math" w:hAnsi="Cambria Math"/>
                    </w:rPr>
                    <m:t>b-a</m:t>
                  </w:ins>
                </m:r>
              </m:e>
            </m:d>
          </m:sup>
        </m:sSup>
      </m:oMath>
      <w:ins w:id="86" w:author="Charlotte Boyd" w:date="2021-12-29T11:54:00Z">
        <w:r w:rsidR="00546566">
          <w:rPr>
            <w:rFonts w:ascii="Garamond" w:eastAsiaTheme="minorEastAsia" w:hAnsi="Garamond"/>
          </w:rPr>
          <w:t>]</w:t>
        </w:r>
      </w:ins>
    </w:p>
    <w:p w14:paraId="4707A6D3" w14:textId="20884B10" w:rsidR="00546566" w:rsidRDefault="00546566" w:rsidP="008D48A5">
      <w:pPr>
        <w:spacing w:after="0" w:line="240" w:lineRule="auto"/>
        <w:contextualSpacing/>
        <w:rPr>
          <w:ins w:id="87" w:author="Charlotte Boyd" w:date="2021-12-29T11:55:00Z"/>
          <w:rFonts w:ascii="Garamond" w:hAnsi="Garamond"/>
        </w:rPr>
      </w:pPr>
      <w:ins w:id="88" w:author="Charlotte Boyd" w:date="2021-12-29T11:55:00Z">
        <w:r w:rsidRPr="008D48A5">
          <w:rPr>
            <w:rFonts w:ascii="Garamond" w:hAnsi="Garamond"/>
          </w:rPr>
          <w:t>lam^(</w:t>
        </w:r>
        <w:proofErr w:type="spellStart"/>
        <w:r w:rsidRPr="008D48A5">
          <w:rPr>
            <w:rFonts w:ascii="Garamond" w:hAnsi="Garamond"/>
          </w:rPr>
          <w:t>mom_ys_birth</w:t>
        </w:r>
        <w:proofErr w:type="spellEnd"/>
        <w:r w:rsidRPr="008D48A5">
          <w:rPr>
            <w:rFonts w:ascii="Garamond" w:hAnsi="Garamond"/>
          </w:rPr>
          <w:t>[</w:t>
        </w:r>
        <w:proofErr w:type="spellStart"/>
        <w:r w:rsidRPr="008D48A5">
          <w:rPr>
            <w:rFonts w:ascii="Garamond" w:hAnsi="Garamond"/>
          </w:rPr>
          <w:t>i</w:t>
        </w:r>
        <w:proofErr w:type="spellEnd"/>
        <w:r w:rsidRPr="008D48A5">
          <w:rPr>
            <w:rFonts w:ascii="Garamond" w:hAnsi="Garamond"/>
          </w:rPr>
          <w:t xml:space="preserve">] - </w:t>
        </w:r>
        <w:commentRangeStart w:id="89"/>
        <w:proofErr w:type="spellStart"/>
        <w:r w:rsidRPr="008D48A5">
          <w:rPr>
            <w:rFonts w:ascii="Garamond" w:hAnsi="Garamond"/>
          </w:rPr>
          <w:t>min_cohort</w:t>
        </w:r>
      </w:ins>
      <w:commentRangeEnd w:id="89"/>
      <w:proofErr w:type="spellEnd"/>
      <w:ins w:id="90" w:author="Charlotte Boyd" w:date="2021-12-29T12:04:00Z">
        <w:r w:rsidR="00C737E5">
          <w:rPr>
            <w:rStyle w:val="CommentReference"/>
          </w:rPr>
          <w:commentReference w:id="89"/>
        </w:r>
      </w:ins>
      <w:ins w:id="91" w:author="Charlotte Boyd" w:date="2021-12-29T11:55:00Z">
        <w:r w:rsidRPr="008D48A5">
          <w:rPr>
            <w:rFonts w:ascii="Garamond" w:hAnsi="Garamond"/>
          </w:rPr>
          <w:t>)</w:t>
        </w:r>
      </w:ins>
      <w:ins w:id="92" w:author="Charlotte Boyd" w:date="2021-12-29T11:59:00Z">
        <w:r>
          <w:rPr>
            <w:rFonts w:ascii="Garamond" w:hAnsi="Garamond"/>
          </w:rPr>
          <w:t xml:space="preserve"> # </w:t>
        </w:r>
      </w:ins>
      <w:ins w:id="93" w:author="Charlotte Boyd" w:date="2021-12-29T12:00:00Z">
        <w:r w:rsidR="00C737E5">
          <w:rPr>
            <w:rFonts w:ascii="Garamond" w:hAnsi="Garamond"/>
          </w:rPr>
          <w:t>expected population change between</w:t>
        </w:r>
      </w:ins>
      <w:ins w:id="94" w:author="Charlotte Boyd" w:date="2021-12-29T12:02:00Z">
        <w:r w:rsidR="00C737E5">
          <w:rPr>
            <w:rFonts w:ascii="Garamond" w:hAnsi="Garamond"/>
          </w:rPr>
          <w:t xml:space="preserve"> </w:t>
        </w:r>
      </w:ins>
      <w:ins w:id="95" w:author="Charlotte Boyd" w:date="2021-12-29T12:03:00Z">
        <w:r w:rsidR="00C737E5">
          <w:rPr>
            <w:rFonts w:ascii="Garamond" w:hAnsi="Garamond"/>
          </w:rPr>
          <w:t>estimation year and younger sibling year</w:t>
        </w:r>
      </w:ins>
      <w:ins w:id="96" w:author="Charlotte Boyd" w:date="2021-12-29T12:00:00Z">
        <w:r w:rsidR="00C737E5">
          <w:rPr>
            <w:rFonts w:ascii="Garamond" w:hAnsi="Garamond"/>
          </w:rPr>
          <w:t xml:space="preserve"> [i.e. </w:t>
        </w:r>
      </w:ins>
      <w:ins w:id="97" w:author="Charlotte Boyd" w:date="2021-12-29T12:02:00Z">
        <w:r w:rsidR="00C737E5" w:rsidRPr="00F57B38">
          <w:rPr>
            <w:rFonts w:ascii="Garamond" w:eastAsiaTheme="minorEastAsia" w:hAnsi="Garamond" w:cstheme="minorHAnsi"/>
            <w:sz w:val="28"/>
            <w:szCs w:val="28"/>
          </w:rPr>
          <w:t>λ</w:t>
        </w:r>
        <w:r w:rsidR="00C737E5" w:rsidRPr="00F57B38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t xml:space="preserve">(b – </w:t>
        </w:r>
        <w:r w:rsidR="00C737E5" w:rsidRPr="008D48A5">
          <w:rPr>
            <w:rFonts w:ascii="Garamond" w:eastAsiaTheme="minorEastAsia" w:hAnsi="Garamond" w:cstheme="minorHAnsi"/>
            <w:i/>
            <w:iCs/>
            <w:sz w:val="28"/>
            <w:szCs w:val="28"/>
            <w:vertAlign w:val="superscript"/>
          </w:rPr>
          <w:t>γ</w:t>
        </w:r>
        <w:r w:rsidR="00C737E5" w:rsidRPr="00F57B38">
          <w:rPr>
            <w:rFonts w:ascii="Garamond" w:eastAsiaTheme="minorEastAsia" w:hAnsi="Garamond" w:cstheme="minorHAnsi"/>
            <w:sz w:val="28"/>
            <w:szCs w:val="28"/>
            <w:vertAlign w:val="superscript"/>
          </w:rPr>
          <w:t>)</w:t>
        </w:r>
        <w:r w:rsidR="00C737E5" w:rsidRPr="00C737E5">
          <w:rPr>
            <w:rFonts w:ascii="Garamond" w:eastAsiaTheme="minorEastAsia" w:hAnsi="Garamond" w:cstheme="minorHAnsi"/>
            <w:sz w:val="28"/>
            <w:szCs w:val="28"/>
          </w:rPr>
          <w:t>]</w:t>
        </w:r>
      </w:ins>
    </w:p>
    <w:p w14:paraId="046760BD" w14:textId="6CC1DDDD" w:rsidR="00546566" w:rsidRPr="00DD0B18" w:rsidRDefault="00546566" w:rsidP="008D48A5">
      <w:pPr>
        <w:spacing w:after="0" w:line="240" w:lineRule="auto"/>
        <w:contextualSpacing/>
        <w:rPr>
          <w:rFonts w:ascii="Garamond" w:hAnsi="Garamond"/>
        </w:rPr>
      </w:pPr>
      <w:proofErr w:type="spellStart"/>
      <w:ins w:id="98" w:author="Charlotte Boyd" w:date="2021-12-29T11:56:00Z">
        <w:r w:rsidRPr="008D48A5">
          <w:rPr>
            <w:rFonts w:ascii="Garamond" w:hAnsi="Garamond"/>
          </w:rPr>
          <w:t>mom_n_comps</w:t>
        </w:r>
        <w:proofErr w:type="spellEnd"/>
        <w:r>
          <w:rPr>
            <w:rFonts w:ascii="Garamond" w:hAnsi="Garamond"/>
          </w:rPr>
          <w:t xml:space="preserve"> # </w:t>
        </w:r>
      </w:ins>
      <w:ins w:id="99" w:author="Charlotte Boyd" w:date="2021-12-29T11:57:00Z">
        <w:r>
          <w:rPr>
            <w:rFonts w:ascii="Garamond" w:hAnsi="Garamond"/>
          </w:rPr>
          <w:t xml:space="preserve">number of maternal comparisons </w:t>
        </w:r>
      </w:ins>
      <w:ins w:id="100" w:author="Charlotte Boyd" w:date="2021-12-29T11:58:00Z">
        <w:r>
          <w:rPr>
            <w:rFonts w:ascii="Garamond" w:hAnsi="Garamond"/>
          </w:rPr>
          <w:t xml:space="preserve">between specified years [i.e. </w:t>
        </w:r>
      </w:ins>
      <m:oMath>
        <m:sSub>
          <m:sSubPr>
            <m:ctrlPr>
              <w:ins w:id="101" w:author="Charlotte Boyd" w:date="2021-12-29T11:58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ins w:id="102" w:author="Charlotte Boyd" w:date="2021-12-29T11:58:00Z">
                <w:rPr>
                  <w:rFonts w:ascii="Cambria Math" w:eastAsiaTheme="minorEastAsia" w:hAnsi="Cambria Math"/>
                </w:rPr>
                <m:t>R</m:t>
              </w:ins>
            </m:r>
          </m:e>
          <m:sub>
            <m:r>
              <w:ins w:id="103" w:author="Charlotte Boyd" w:date="2021-12-29T11:58:00Z">
                <w:rPr>
                  <w:rFonts w:ascii="Cambria Math" w:eastAsiaTheme="minorEastAsia" w:hAnsi="Cambria Math"/>
                </w:rPr>
                <m:t>a, b</m:t>
              </w:ins>
            </m:r>
          </m:sub>
        </m:sSub>
      </m:oMath>
      <w:ins w:id="104" w:author="Charlotte Boyd" w:date="2021-12-29T11:58:00Z">
        <w:r>
          <w:rPr>
            <w:rFonts w:ascii="Garamond" w:eastAsiaTheme="minorEastAsia" w:hAnsi="Garamond"/>
          </w:rPr>
          <w:t>]</w:t>
        </w:r>
      </w:ins>
    </w:p>
    <w:sectPr w:rsidR="00546566" w:rsidRPr="00DD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Sw." w:date="2021-11-17T13:15:00Z" w:initials="JDS">
    <w:p w14:paraId="799D3DCB" w14:textId="77777777" w:rsidR="001053BB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 xml:space="preserve">Hi </w:t>
      </w:r>
      <w:r w:rsidR="001053BB">
        <w:rPr>
          <w:rStyle w:val="CommentReference"/>
        </w:rPr>
        <w:t>Charlotte</w:t>
      </w:r>
      <w:r>
        <w:rPr>
          <w:rStyle w:val="CommentReference"/>
        </w:rPr>
        <w:t xml:space="preserve">, </w:t>
      </w:r>
    </w:p>
    <w:p w14:paraId="7FECD051" w14:textId="77777777" w:rsidR="001053BB" w:rsidRDefault="001053BB">
      <w:pPr>
        <w:pStyle w:val="CommentText"/>
        <w:rPr>
          <w:rStyle w:val="CommentReference"/>
        </w:rPr>
      </w:pPr>
    </w:p>
    <w:p w14:paraId="36F90F91" w14:textId="20588B82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Thanks for giving this a look. This is the first time I’ve ever written a model equation without just copying it from another source. What am I missing</w:t>
      </w:r>
      <w:r w:rsidR="00302157">
        <w:rPr>
          <w:rStyle w:val="CommentReference"/>
        </w:rPr>
        <w:t xml:space="preserve"> in these equations</w:t>
      </w:r>
      <w:r>
        <w:rPr>
          <w:rStyle w:val="CommentReference"/>
        </w:rPr>
        <w:t>, or what have I mis-specified?</w:t>
      </w:r>
    </w:p>
    <w:p w14:paraId="54537899" w14:textId="77777777" w:rsidR="00D35FC2" w:rsidRDefault="00D35FC2">
      <w:pPr>
        <w:pStyle w:val="CommentText"/>
        <w:rPr>
          <w:rStyle w:val="CommentReference"/>
        </w:rPr>
      </w:pPr>
    </w:p>
    <w:p w14:paraId="11091897" w14:textId="77777777" w:rsidR="00D35FC2" w:rsidRDefault="00D35FC2">
      <w:pPr>
        <w:pStyle w:val="CommentText"/>
        <w:rPr>
          <w:rStyle w:val="CommentReference"/>
        </w:rPr>
      </w:pPr>
      <w:r>
        <w:rPr>
          <w:rStyle w:val="CommentReference"/>
        </w:rPr>
        <w:t>The model code can be found on GitHub here:</w:t>
      </w:r>
    </w:p>
    <w:p w14:paraId="0AD32061" w14:textId="1BA50F86" w:rsidR="00D35FC2" w:rsidRDefault="00D35FC2">
      <w:pPr>
        <w:pStyle w:val="CommentText"/>
        <w:rPr>
          <w:rStyle w:val="CommentReference"/>
          <w:rFonts w:ascii="Consolas" w:hAnsi="Consolas"/>
        </w:rPr>
      </w:pPr>
      <w:r w:rsidRPr="00D35FC2">
        <w:rPr>
          <w:rStyle w:val="CommentReference"/>
          <w:rFonts w:ascii="Consolas" w:hAnsi="Consolas"/>
        </w:rPr>
        <w:t>01_MAIN_scripts/</w:t>
      </w:r>
      <w:r w:rsidRPr="00D35FC2">
        <w:rPr>
          <w:rFonts w:ascii="Consolas" w:hAnsi="Consolas"/>
        </w:rPr>
        <w:t xml:space="preserve"> </w:t>
      </w:r>
      <w:proofErr w:type="spellStart"/>
      <w:r w:rsidRPr="00D35FC2">
        <w:rPr>
          <w:rStyle w:val="CommentReference"/>
          <w:rFonts w:ascii="Consolas" w:hAnsi="Consolas"/>
        </w:rPr>
        <w:t>base_simulation_and_model.R</w:t>
      </w:r>
      <w:proofErr w:type="spellEnd"/>
    </w:p>
    <w:p w14:paraId="26513EFB" w14:textId="77777777" w:rsidR="00D35FC2" w:rsidRPr="00D35FC2" w:rsidRDefault="00D35FC2">
      <w:pPr>
        <w:pStyle w:val="CommentText"/>
        <w:rPr>
          <w:rStyle w:val="CommentReference"/>
          <w:rFonts w:ascii="Consolas" w:hAnsi="Consolas"/>
        </w:rPr>
      </w:pPr>
    </w:p>
    <w:p w14:paraId="3E5401E8" w14:textId="57CBDA8E" w:rsidR="00D35FC2" w:rsidRDefault="003507ED">
      <w:pPr>
        <w:pStyle w:val="CommentText"/>
      </w:pPr>
      <w:r>
        <w:rPr>
          <w:rStyle w:val="CommentReference"/>
        </w:rPr>
        <w:t>The JAGS code starts at line 200.</w:t>
      </w:r>
    </w:p>
  </w:comment>
  <w:comment w:id="1" w:author="Charlotte Boyd" w:date="2021-12-29T12:07:00Z" w:initials="CB">
    <w:p w14:paraId="3AB7FBC2" w14:textId="5C026C4B" w:rsidR="00CD4E15" w:rsidRDefault="00CD4E15">
      <w:pPr>
        <w:pStyle w:val="CommentText"/>
      </w:pPr>
      <w:r>
        <w:rPr>
          <w:rStyle w:val="CommentReference"/>
        </w:rPr>
        <w:annotationRef/>
      </w:r>
      <w:r>
        <w:t>This isn’t included in the model so not sure it’s needed here</w:t>
      </w:r>
    </w:p>
  </w:comment>
  <w:comment w:id="23" w:author="John Sw." w:date="2021-11-17T12:35:00Z" w:initials="JDS">
    <w:p w14:paraId="51A09C3A" w14:textId="77777777" w:rsidR="00D35FC2" w:rsidRDefault="007A699B">
      <w:pPr>
        <w:pStyle w:val="CommentText"/>
      </w:pPr>
      <w:r>
        <w:rPr>
          <w:rStyle w:val="CommentReference"/>
        </w:rPr>
        <w:annotationRef/>
      </w:r>
      <w:r>
        <w:t>Notes JAGS takes precision</w:t>
      </w:r>
      <w:r w:rsidR="00D35FC2">
        <w:t xml:space="preserve"> (tau)</w:t>
      </w:r>
      <w:r>
        <w:t xml:space="preserve"> instead of SD for the normal distribution. </w:t>
      </w:r>
    </w:p>
    <w:p w14:paraId="259229C9" w14:textId="2DCAD58F" w:rsidR="007A699B" w:rsidRDefault="007A699B">
      <w:pPr>
        <w:pStyle w:val="CommentText"/>
      </w:pPr>
      <w:r>
        <w:t xml:space="preserve">This number is the SD, but in the </w:t>
      </w:r>
      <w:r w:rsidR="00D35FC2">
        <w:t xml:space="preserve">JAGS </w:t>
      </w:r>
      <w:r>
        <w:t xml:space="preserve">code, it is specified as </w:t>
      </w:r>
      <w:r w:rsidR="00110B54">
        <w:t>1e-6</w:t>
      </w:r>
      <w:r w:rsidR="003507ED">
        <w:t>. Ben Marcy-Quay in his CKMR paper tried several different priors and found this to be the least informative.</w:t>
      </w:r>
    </w:p>
  </w:comment>
  <w:comment w:id="21" w:author="John Sw." w:date="2021-11-17T13:17:00Z" w:initials="JDS">
    <w:p w14:paraId="4E3163E2" w14:textId="7546CCA3" w:rsidR="00D35FC2" w:rsidRDefault="00D35FC2">
      <w:pPr>
        <w:pStyle w:val="CommentText"/>
      </w:pPr>
      <w:r>
        <w:rPr>
          <w:rStyle w:val="CommentReference"/>
        </w:rPr>
        <w:annotationRef/>
      </w:r>
      <w:r>
        <w:t>Uninformative priors (for now)</w:t>
      </w:r>
    </w:p>
  </w:comment>
  <w:comment w:id="22" w:author="Charlotte Boyd" w:date="2021-12-29T12:08:00Z" w:initials="CB">
    <w:p w14:paraId="76B3C24A" w14:textId="368972D2" w:rsidR="00CD4E15" w:rsidRDefault="00CD4E15">
      <w:pPr>
        <w:pStyle w:val="CommentText"/>
      </w:pPr>
      <w:r>
        <w:rPr>
          <w:rStyle w:val="CommentReference"/>
        </w:rPr>
        <w:annotationRef/>
      </w:r>
      <w:r>
        <w:t>Why not make this negative binomial since it must be discrete?</w:t>
      </w:r>
    </w:p>
  </w:comment>
  <w:comment w:id="24" w:author="Charlotte Boyd" w:date="2021-12-29T11:34:00Z" w:initials="CB">
    <w:p w14:paraId="7D125723" w14:textId="77777777" w:rsidR="001B7663" w:rsidRDefault="001B7663">
      <w:pPr>
        <w:pStyle w:val="CommentText"/>
      </w:pPr>
      <w:r>
        <w:rPr>
          <w:rStyle w:val="CommentReference"/>
        </w:rPr>
        <w:annotationRef/>
      </w:r>
      <w:r>
        <w:t>Make sure notation here matches that in equation exactly in terms of font and italics etc.</w:t>
      </w:r>
    </w:p>
    <w:p w14:paraId="4A3BD9D9" w14:textId="77777777" w:rsidR="001B7663" w:rsidRDefault="001B7663">
      <w:pPr>
        <w:pStyle w:val="CommentText"/>
      </w:pPr>
    </w:p>
    <w:p w14:paraId="642DC182" w14:textId="66274C69" w:rsidR="001B7663" w:rsidRDefault="001B7663">
      <w:pPr>
        <w:pStyle w:val="CommentText"/>
      </w:pPr>
      <w:r>
        <w:t>Avoid using the same letter twice if possible (e.g., phi is used twice)</w:t>
      </w:r>
    </w:p>
  </w:comment>
  <w:comment w:id="36" w:author="Charlotte Boyd" w:date="2021-12-29T12:01:00Z" w:initials="CB">
    <w:p w14:paraId="1284EEE3" w14:textId="06CEC3A5" w:rsidR="00C737E5" w:rsidRDefault="00C737E5">
      <w:pPr>
        <w:pStyle w:val="CommentText"/>
      </w:pPr>
      <w:r>
        <w:rPr>
          <w:rStyle w:val="CommentReference"/>
        </w:rPr>
        <w:annotationRef/>
      </w:r>
      <w:r>
        <w:t>Just because your estimation year could be earlier or later</w:t>
      </w:r>
    </w:p>
  </w:comment>
  <w:comment w:id="89" w:author="Charlotte Boyd" w:date="2021-12-29T12:04:00Z" w:initials="CB">
    <w:p w14:paraId="2D5D13CE" w14:textId="4A189EAB" w:rsidR="00C737E5" w:rsidRDefault="00C737E5">
      <w:pPr>
        <w:pStyle w:val="CommentText"/>
      </w:pPr>
      <w:r>
        <w:rPr>
          <w:rStyle w:val="CommentReference"/>
        </w:rPr>
        <w:annotationRef/>
      </w:r>
      <w:r>
        <w:t xml:space="preserve">Probably worth changing this to something </w:t>
      </w:r>
      <w:r w:rsidR="00CD4E15">
        <w:t>closer to “estimation year”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5401E8" w15:done="0"/>
  <w15:commentEx w15:paraId="3AB7FBC2" w15:done="0"/>
  <w15:commentEx w15:paraId="259229C9" w15:done="0"/>
  <w15:commentEx w15:paraId="4E3163E2" w15:done="0"/>
  <w15:commentEx w15:paraId="76B3C24A" w15:done="0"/>
  <w15:commentEx w15:paraId="642DC182" w15:done="0"/>
  <w15:commentEx w15:paraId="1284EEE3" w15:done="0"/>
  <w15:commentEx w15:paraId="2D5D13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7ED5" w16cex:dateUtc="2021-11-17T18:15:00Z"/>
  <w16cex:commentExtensible w16cex:durableId="2576CE01" w16cex:dateUtc="2021-12-29T20:07:00Z"/>
  <w16cex:commentExtensible w16cex:durableId="253F75AF" w16cex:dateUtc="2021-11-17T17:35:00Z"/>
  <w16cex:commentExtensible w16cex:durableId="253F7F81" w16cex:dateUtc="2021-11-17T18:17:00Z"/>
  <w16cex:commentExtensible w16cex:durableId="2576CE41" w16cex:dateUtc="2021-12-29T20:08:00Z"/>
  <w16cex:commentExtensible w16cex:durableId="2576C661" w16cex:dateUtc="2021-12-29T19:34:00Z"/>
  <w16cex:commentExtensible w16cex:durableId="2576CC90" w16cex:dateUtc="2021-12-29T20:01:00Z"/>
  <w16cex:commentExtensible w16cex:durableId="2576CD56" w16cex:dateUtc="2021-12-29T2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5401E8" w16cid:durableId="253F7ED5"/>
  <w16cid:commentId w16cid:paraId="3AB7FBC2" w16cid:durableId="2576CE01"/>
  <w16cid:commentId w16cid:paraId="259229C9" w16cid:durableId="253F75AF"/>
  <w16cid:commentId w16cid:paraId="4E3163E2" w16cid:durableId="253F7F81"/>
  <w16cid:commentId w16cid:paraId="76B3C24A" w16cid:durableId="2576CE41"/>
  <w16cid:commentId w16cid:paraId="642DC182" w16cid:durableId="2576C661"/>
  <w16cid:commentId w16cid:paraId="1284EEE3" w16cid:durableId="2576CC90"/>
  <w16cid:commentId w16cid:paraId="2D5D13CE" w16cid:durableId="2576CD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  <w15:person w15:author="Charlotte Boyd">
    <w15:presenceInfo w15:providerId="None" w15:userId="Charlotte Boyd"/>
  </w15:person>
  <w15:person w15:author="SAC Chair">
    <w15:presenceInfo w15:providerId="None" w15:userId="SAC Cha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1053BB"/>
    <w:rsid w:val="00110B54"/>
    <w:rsid w:val="001B7663"/>
    <w:rsid w:val="002257EB"/>
    <w:rsid w:val="00296D4F"/>
    <w:rsid w:val="00302157"/>
    <w:rsid w:val="003507ED"/>
    <w:rsid w:val="003570D1"/>
    <w:rsid w:val="004713E2"/>
    <w:rsid w:val="00546566"/>
    <w:rsid w:val="005C423B"/>
    <w:rsid w:val="0066778D"/>
    <w:rsid w:val="00700C02"/>
    <w:rsid w:val="007A699B"/>
    <w:rsid w:val="008D48A5"/>
    <w:rsid w:val="00900A73"/>
    <w:rsid w:val="009E2661"/>
    <w:rsid w:val="009F5E97"/>
    <w:rsid w:val="00A50808"/>
    <w:rsid w:val="00B931F0"/>
    <w:rsid w:val="00C737E5"/>
    <w:rsid w:val="00C80990"/>
    <w:rsid w:val="00CA7D0B"/>
    <w:rsid w:val="00CC1879"/>
    <w:rsid w:val="00CD4E15"/>
    <w:rsid w:val="00D14A01"/>
    <w:rsid w:val="00D35FC2"/>
    <w:rsid w:val="00D934D1"/>
    <w:rsid w:val="00DD0B18"/>
    <w:rsid w:val="00E24C54"/>
    <w:rsid w:val="00E42144"/>
    <w:rsid w:val="00F57B38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Charlotte Boyd</cp:lastModifiedBy>
  <cp:revision>3</cp:revision>
  <dcterms:created xsi:type="dcterms:W3CDTF">2021-12-29T17:53:00Z</dcterms:created>
  <dcterms:modified xsi:type="dcterms:W3CDTF">2021-12-29T20:08:00Z</dcterms:modified>
</cp:coreProperties>
</file>